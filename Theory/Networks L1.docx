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916E" w14:textId="76409428" w:rsidR="00DF63E8" w:rsidRPr="00971CD3" w:rsidRDefault="00DF63E8" w:rsidP="00613753">
      <w:pPr>
        <w:jc w:val="right"/>
        <w:rPr>
          <w:rFonts w:ascii="Playfair Display" w:hAnsi="Playfair Display"/>
          <w:b/>
          <w:bCs/>
          <w:sz w:val="28"/>
          <w:szCs w:val="28"/>
          <w:rPrChange w:id="0" w:author="Abdul Ahad" w:date="2019-10-07T07:50:00Z">
            <w:rPr>
              <w:b/>
              <w:bCs/>
            </w:rPr>
          </w:rPrChange>
        </w:rPr>
      </w:pPr>
      <w:r w:rsidRPr="00971CD3">
        <w:rPr>
          <w:rFonts w:ascii="Playfair Display" w:hAnsi="Playfair Display"/>
          <w:b/>
          <w:bCs/>
          <w:sz w:val="28"/>
          <w:szCs w:val="28"/>
          <w:u w:val="single"/>
          <w:rPrChange w:id="1" w:author="Abdul Ahad" w:date="2019-10-07T07:50:00Z">
            <w:rPr>
              <w:b/>
              <w:bCs/>
            </w:rPr>
          </w:rPrChange>
        </w:rPr>
        <w:t>6/10/1</w:t>
      </w:r>
      <w:r w:rsidRPr="00971CD3">
        <w:rPr>
          <w:rFonts w:ascii="Playfair Display" w:hAnsi="Playfair Display"/>
          <w:b/>
          <w:bCs/>
          <w:sz w:val="28"/>
          <w:szCs w:val="28"/>
          <w:rPrChange w:id="2" w:author="Abdul Ahad" w:date="2019-10-07T07:50:00Z">
            <w:rPr>
              <w:b/>
              <w:bCs/>
            </w:rPr>
          </w:rPrChange>
        </w:rPr>
        <w:t>9</w:t>
      </w:r>
    </w:p>
    <w:p w14:paraId="01BFF400" w14:textId="32CE97AA" w:rsidR="00DF63E8" w:rsidRPr="00613753" w:rsidRDefault="00DF63E8">
      <w:pPr>
        <w:jc w:val="center"/>
        <w:rPr>
          <w:rFonts w:ascii="Playfair Display" w:hAnsi="Playfair Display"/>
          <w:b/>
          <w:bCs/>
          <w:sz w:val="40"/>
          <w:szCs w:val="40"/>
          <w:u w:val="single"/>
          <w:rPrChange w:id="3" w:author="Abdul Ahad" w:date="2019-10-06T19:50:00Z">
            <w:rPr>
              <w:rFonts w:ascii="Varela" w:hAnsi="Varela"/>
              <w:b/>
              <w:bCs/>
            </w:rPr>
          </w:rPrChange>
        </w:rPr>
        <w:pPrChange w:id="4" w:author="Abdul Ahad" w:date="2019-10-06T19:50:00Z">
          <w:pPr/>
        </w:pPrChange>
      </w:pP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5" w:author="Abdul Ahad" w:date="2019-10-06T19:50:00Z">
            <w:rPr>
              <w:rFonts w:ascii="Varela" w:hAnsi="Varela"/>
              <w:b/>
              <w:bCs/>
            </w:rPr>
          </w:rPrChange>
        </w:rPr>
        <w:t>Network</w:t>
      </w:r>
      <w:r w:rsidRPr="00613753">
        <w:rPr>
          <w:rFonts w:ascii="Playfair Display" w:hAnsi="Playfair Display"/>
          <w:b/>
          <w:bCs/>
          <w:sz w:val="40"/>
          <w:szCs w:val="40"/>
          <w:rPrChange w:id="6" w:author="Abdul Ahad" w:date="2019-10-06T19:50:00Z">
            <w:rPr>
              <w:rFonts w:ascii="Varela" w:hAnsi="Varela"/>
              <w:b/>
              <w:bCs/>
            </w:rPr>
          </w:rPrChange>
        </w:rPr>
        <w:t xml:space="preserve"> 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7" w:author="Abdul Ahad" w:date="2019-10-06T19:50:00Z">
            <w:rPr>
              <w:rFonts w:ascii="Varela" w:hAnsi="Varela"/>
              <w:b/>
              <w:bCs/>
            </w:rPr>
          </w:rPrChange>
        </w:rPr>
        <w:t>To</w:t>
      </w:r>
      <w:r w:rsidRPr="00613753">
        <w:rPr>
          <w:rFonts w:ascii="Playfair Display" w:hAnsi="Playfair Display"/>
          <w:b/>
          <w:bCs/>
          <w:sz w:val="40"/>
          <w:szCs w:val="40"/>
          <w:rPrChange w:id="8" w:author="Abdul Ahad" w:date="2019-10-06T19:50:00Z">
            <w:rPr>
              <w:rFonts w:ascii="Varela" w:hAnsi="Varela"/>
              <w:b/>
              <w:bCs/>
            </w:rPr>
          </w:rPrChange>
        </w:rPr>
        <w:t>p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9" w:author="Abdul Ahad" w:date="2019-10-06T19:50:00Z">
            <w:rPr>
              <w:rFonts w:ascii="Varela" w:hAnsi="Varela"/>
              <w:b/>
              <w:bCs/>
            </w:rPr>
          </w:rPrChange>
        </w:rPr>
        <w:t>olo</w:t>
      </w:r>
      <w:r w:rsidRPr="00613753">
        <w:rPr>
          <w:rFonts w:ascii="Playfair Display" w:hAnsi="Playfair Display"/>
          <w:b/>
          <w:bCs/>
          <w:sz w:val="40"/>
          <w:szCs w:val="40"/>
          <w:rPrChange w:id="10" w:author="Abdul Ahad" w:date="2019-10-06T19:50:00Z">
            <w:rPr>
              <w:rFonts w:ascii="Varela" w:hAnsi="Varela"/>
              <w:b/>
              <w:bCs/>
            </w:rPr>
          </w:rPrChange>
        </w:rPr>
        <w:t>gy</w:t>
      </w:r>
    </w:p>
    <w:p w14:paraId="7211E5B0" w14:textId="32DE477A" w:rsidR="000A3E8F" w:rsidRPr="00F81D55" w:rsidDel="00DF63E8" w:rsidRDefault="00DF63E8" w:rsidP="00DF63E8">
      <w:pPr>
        <w:rPr>
          <w:moveFrom w:id="11" w:author="Abdul Ahad" w:date="2019-10-06T11:23:00Z"/>
          <w:rFonts w:ascii="Google Sans" w:hAnsi="Google Sans"/>
          <w:rPrChange w:id="12" w:author="Abdul Ahad" w:date="2019-10-06T20:24:00Z">
            <w:rPr>
              <w:moveFrom w:id="13" w:author="Abdul Ahad" w:date="2019-10-06T11:23:00Z"/>
              <w:rFonts w:ascii="Varela" w:hAnsi="Varela"/>
            </w:rPr>
          </w:rPrChange>
        </w:rPr>
      </w:pPr>
      <w:moveFromRangeStart w:id="14" w:author="Abdul Ahad" w:date="2019-10-06T11:23:00Z" w:name="move21253413"/>
      <w:moveFrom w:id="15" w:author="Abdul Ahad" w:date="2019-10-06T11:23:00Z">
        <w:r w:rsidRPr="00F81D55" w:rsidDel="00DF63E8">
          <w:rPr>
            <w:rFonts w:ascii="Google Sans" w:hAnsi="Google Sans"/>
            <w:b/>
            <w:bCs/>
            <w:rPrChange w:id="16" w:author="Abdul Ahad" w:date="2019-10-06T20:24:00Z">
              <w:rPr>
                <w:rFonts w:ascii="Varela" w:hAnsi="Varela"/>
                <w:b/>
                <w:bCs/>
              </w:rPr>
            </w:rPrChange>
          </w:rPr>
          <w:t>Networks</w:t>
        </w:r>
        <w:r w:rsidRPr="00F81D55" w:rsidDel="00DF63E8">
          <w:rPr>
            <w:rFonts w:ascii="Google Sans" w:hAnsi="Google Sans"/>
            <w:rPrChange w:id="17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From>
    </w:p>
    <w:moveFromRangeEnd w:id="14"/>
    <w:p w14:paraId="03A2186B" w14:textId="28DA09B5" w:rsidR="00DF63E8" w:rsidRPr="00F81D55" w:rsidRDefault="00DF63E8" w:rsidP="00DF63E8">
      <w:pPr>
        <w:rPr>
          <w:rFonts w:ascii="Google Sans" w:hAnsi="Google Sans"/>
          <w:rPrChange w:id="18" w:author="Abdul Ahad" w:date="2019-10-06T20:24:00Z">
            <w:rPr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19" w:author="Abdul Ahad" w:date="2019-10-06T20:24:00Z">
            <w:rPr>
              <w:rFonts w:ascii="Varela" w:hAnsi="Varela"/>
              <w:b/>
              <w:bCs/>
            </w:rPr>
          </w:rPrChange>
        </w:rPr>
        <w:t xml:space="preserve">Network Topology: </w:t>
      </w:r>
      <w:r w:rsidRPr="00F81D55">
        <w:rPr>
          <w:rFonts w:ascii="Google Sans" w:hAnsi="Google Sans"/>
          <w:rPrChange w:id="20" w:author="Abdul Ahad" w:date="2019-10-06T20:24:00Z">
            <w:rPr>
              <w:rFonts w:ascii="Varela" w:hAnsi="Varela"/>
            </w:rPr>
          </w:rPrChange>
        </w:rPr>
        <w:t>how computers are physically connected to each other</w:t>
      </w:r>
    </w:p>
    <w:p w14:paraId="36506ED1" w14:textId="7761D03E" w:rsidR="00DF63E8" w:rsidRPr="00F81D55" w:rsidDel="00DF63E8" w:rsidRDefault="00C00F3E" w:rsidP="00DF63E8">
      <w:pPr>
        <w:rPr>
          <w:del w:id="21" w:author="Abdul Ahad" w:date="2019-10-06T11:23:00Z"/>
          <w:moveTo w:id="22" w:author="Abdul Ahad" w:date="2019-10-06T11:23:00Z"/>
          <w:rFonts w:ascii="Google Sans" w:hAnsi="Google Sans"/>
          <w:rPrChange w:id="23" w:author="Abdul Ahad" w:date="2019-10-06T20:24:00Z">
            <w:rPr>
              <w:del w:id="24" w:author="Abdul Ahad" w:date="2019-10-06T11:23:00Z"/>
              <w:moveTo w:id="25" w:author="Abdul Ahad" w:date="2019-10-06T11:23:00Z"/>
              <w:rFonts w:ascii="Varela" w:hAnsi="Varela"/>
            </w:rPr>
          </w:rPrChange>
        </w:rPr>
      </w:pPr>
      <w:ins w:id="26" w:author="Abdul Ahad" w:date="2019-10-06T11:42:00Z">
        <w:r w:rsidRPr="00F81D55">
          <w:rPr>
            <w:rFonts w:ascii="Google Sans" w:eastAsia="Times New Roman" w:hAnsi="Google Sans"/>
            <w:noProof/>
            <w:rPrChange w:id="27" w:author="Abdul Ahad" w:date="2019-10-06T20:24:00Z">
              <w:rPr>
                <w:rFonts w:eastAsia="Times New Roman"/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2065A118" wp14:editId="3AF246EA">
              <wp:simplePos x="0" y="0"/>
              <wp:positionH relativeFrom="column">
                <wp:posOffset>3957320</wp:posOffset>
              </wp:positionH>
              <wp:positionV relativeFrom="paragraph">
                <wp:posOffset>289560</wp:posOffset>
              </wp:positionV>
              <wp:extent cx="1762125" cy="1706245"/>
              <wp:effectExtent l="0" t="0" r="0" b="0"/>
              <wp:wrapTight wrapText="bothSides">
                <wp:wrapPolygon edited="0">
                  <wp:start x="4904" y="1206"/>
                  <wp:lineTo x="3503" y="2412"/>
                  <wp:lineTo x="3269" y="4100"/>
                  <wp:lineTo x="3736" y="5547"/>
                  <wp:lineTo x="2335" y="10370"/>
                  <wp:lineTo x="1868" y="11093"/>
                  <wp:lineTo x="1868" y="13264"/>
                  <wp:lineTo x="0" y="17122"/>
                  <wp:lineTo x="0" y="18087"/>
                  <wp:lineTo x="701" y="19775"/>
                  <wp:lineTo x="1168" y="20258"/>
                  <wp:lineTo x="16813" y="20258"/>
                  <wp:lineTo x="17280" y="19775"/>
                  <wp:lineTo x="18448" y="17846"/>
                  <wp:lineTo x="18214" y="17122"/>
                  <wp:lineTo x="16346" y="13264"/>
                  <wp:lineTo x="17514" y="13264"/>
                  <wp:lineTo x="19849" y="10611"/>
                  <wp:lineTo x="19615" y="9405"/>
                  <wp:lineTo x="21016" y="5547"/>
                  <wp:lineTo x="21250" y="3617"/>
                  <wp:lineTo x="21016" y="2653"/>
                  <wp:lineTo x="19849" y="1206"/>
                  <wp:lineTo x="4904" y="1206"/>
                </wp:wrapPolygon>
              </wp:wrapTight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62125" cy="170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moveToRangeStart w:id="28" w:author="Abdul Ahad" w:date="2019-10-06T11:23:00Z" w:name="move21253413"/>
      <w:moveTo w:id="29" w:author="Abdul Ahad" w:date="2019-10-06T11:23:00Z">
        <w:r w:rsidR="00DF63E8" w:rsidRPr="00F81D55">
          <w:rPr>
            <w:rFonts w:ascii="Google Sans" w:hAnsi="Google Sans"/>
            <w:b/>
            <w:bCs/>
            <w:rPrChange w:id="30" w:author="Abdul Ahad" w:date="2019-10-06T20:24:00Z">
              <w:rPr>
                <w:rFonts w:ascii="Varela" w:hAnsi="Varela"/>
                <w:b/>
                <w:bCs/>
              </w:rPr>
            </w:rPrChange>
          </w:rPr>
          <w:t>Network</w:t>
        </w:r>
        <w:del w:id="31" w:author="Abdul Ahad" w:date="2019-10-06T20:05:00Z">
          <w:r w:rsidR="00DF63E8" w:rsidRPr="00F81D55" w:rsidDel="00B51095">
            <w:rPr>
              <w:rFonts w:ascii="Google Sans" w:hAnsi="Google Sans"/>
              <w:b/>
              <w:bCs/>
              <w:rPrChange w:id="32" w:author="Abdul Ahad" w:date="2019-10-06T20:24:00Z">
                <w:rPr>
                  <w:rFonts w:ascii="Varela" w:hAnsi="Varela"/>
                  <w:b/>
                  <w:bCs/>
                </w:rPr>
              </w:rPrChange>
            </w:rPr>
            <w:delText>s</w:delText>
          </w:r>
        </w:del>
        <w:r w:rsidR="00DF63E8" w:rsidRPr="00F81D55">
          <w:rPr>
            <w:rFonts w:ascii="Google Sans" w:hAnsi="Google Sans"/>
            <w:rPrChange w:id="33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To>
    </w:p>
    <w:moveToRangeEnd w:id="28"/>
    <w:p w14:paraId="3B909FD4" w14:textId="77777777" w:rsidR="00DF63E8" w:rsidRPr="00F81D55" w:rsidRDefault="00DF63E8" w:rsidP="00DF63E8">
      <w:pPr>
        <w:rPr>
          <w:ins w:id="34" w:author="Abdul Ahad" w:date="2019-10-06T11:23:00Z"/>
          <w:rFonts w:ascii="Google Sans" w:hAnsi="Google Sans"/>
          <w:b/>
          <w:bCs/>
          <w:rPrChange w:id="35" w:author="Abdul Ahad" w:date="2019-10-06T20:24:00Z">
            <w:rPr>
              <w:ins w:id="36" w:author="Abdul Ahad" w:date="2019-10-06T11:23:00Z"/>
              <w:rFonts w:ascii="Varela" w:hAnsi="Varela"/>
              <w:b/>
              <w:bCs/>
            </w:rPr>
          </w:rPrChange>
        </w:rPr>
      </w:pPr>
    </w:p>
    <w:p w14:paraId="6ECFFF68" w14:textId="1239D7A1" w:rsidR="00DF63E8" w:rsidRPr="00F81D55" w:rsidRDefault="00DF63E8" w:rsidP="00DF63E8">
      <w:pPr>
        <w:rPr>
          <w:ins w:id="37" w:author="Abdul Ahad" w:date="2019-10-06T11:24:00Z"/>
          <w:rFonts w:ascii="Google Sans" w:hAnsi="Google Sans"/>
          <w:rPrChange w:id="38" w:author="Abdul Ahad" w:date="2019-10-06T20:24:00Z">
            <w:rPr>
              <w:ins w:id="39" w:author="Abdul Ahad" w:date="2019-10-06T11:24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0" w:author="Abdul Ahad" w:date="2019-10-06T20:24:00Z">
            <w:rPr>
              <w:rFonts w:ascii="Varela" w:hAnsi="Varela"/>
              <w:b/>
              <w:bCs/>
            </w:rPr>
          </w:rPrChange>
        </w:rPr>
        <w:t>TCP</w:t>
      </w:r>
      <w:r w:rsidRPr="00F81D55">
        <w:rPr>
          <w:rFonts w:ascii="Google Sans" w:hAnsi="Google Sans"/>
          <w:rPrChange w:id="41" w:author="Abdul Ahad" w:date="2019-10-06T20:24:00Z">
            <w:rPr>
              <w:rFonts w:ascii="Varela" w:hAnsi="Varela"/>
            </w:rPr>
          </w:rPrChange>
        </w:rPr>
        <w:t>: Transmission Control Protocol</w:t>
      </w:r>
    </w:p>
    <w:p w14:paraId="7AE4DA53" w14:textId="61996800" w:rsidR="00DF63E8" w:rsidRPr="00F81D55" w:rsidRDefault="00DF63E8" w:rsidP="00DF63E8">
      <w:pPr>
        <w:rPr>
          <w:rFonts w:ascii="Google Sans" w:hAnsi="Google Sans"/>
          <w:rPrChange w:id="42" w:author="Abdul Ahad" w:date="2019-10-06T20:24:00Z">
            <w:rPr>
              <w:rFonts w:ascii="Varela" w:hAnsi="Varela"/>
            </w:rPr>
          </w:rPrChange>
        </w:rPr>
      </w:pPr>
      <w:ins w:id="43" w:author="Abdul Ahad" w:date="2019-10-06T11:24:00Z">
        <w:r w:rsidRPr="00F81D55">
          <w:rPr>
            <w:rFonts w:ascii="Google Sans" w:hAnsi="Google Sans"/>
            <w:rPrChange w:id="44" w:author="Abdul Ahad" w:date="2019-10-06T20:24:00Z">
              <w:rPr>
                <w:rFonts w:ascii="Varela" w:hAnsi="Varela"/>
              </w:rPr>
            </w:rPrChange>
          </w:rPr>
          <w:t>-</w:t>
        </w:r>
      </w:ins>
      <w:r w:rsidRPr="00F81D55">
        <w:rPr>
          <w:rFonts w:ascii="Google Sans" w:hAnsi="Google Sans"/>
          <w:rPrChange w:id="45" w:author="Abdul Ahad" w:date="2019-10-06T20:24:00Z">
            <w:rPr>
              <w:rFonts w:ascii="Varela" w:hAnsi="Varela"/>
            </w:rPr>
          </w:rPrChange>
        </w:rPr>
        <w:t>-</w:t>
      </w:r>
    </w:p>
    <w:p w14:paraId="576EB842" w14:textId="58775555" w:rsidR="00DF63E8" w:rsidRPr="00F81D55" w:rsidDel="007F79E2" w:rsidRDefault="00DF63E8" w:rsidP="00DF63E8">
      <w:pPr>
        <w:rPr>
          <w:del w:id="46" w:author="Abdul Ahad" w:date="2019-10-06T11:31:00Z"/>
          <w:rFonts w:ascii="Google Sans" w:hAnsi="Google Sans"/>
          <w:rPrChange w:id="47" w:author="Abdul Ahad" w:date="2019-10-06T20:24:00Z">
            <w:rPr>
              <w:del w:id="48" w:author="Abdul Ahad" w:date="2019-10-06T11:31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9" w:author="Abdul Ahad" w:date="2019-10-06T20:24:00Z">
            <w:rPr>
              <w:rFonts w:ascii="Varela" w:hAnsi="Varela"/>
              <w:b/>
              <w:bCs/>
            </w:rPr>
          </w:rPrChange>
        </w:rPr>
        <w:t xml:space="preserve">Bus: </w:t>
      </w:r>
      <w:r w:rsidRPr="00F81D55">
        <w:rPr>
          <w:rFonts w:ascii="Google Sans" w:hAnsi="Google Sans"/>
          <w:rPrChange w:id="50" w:author="Abdul Ahad" w:date="2019-10-06T20:24:00Z">
            <w:rPr>
              <w:rFonts w:ascii="Varela" w:hAnsi="Varela"/>
            </w:rPr>
          </w:rPrChange>
        </w:rPr>
        <w:t xml:space="preserve">all computers connected </w:t>
      </w:r>
      <w:r w:rsidR="007F79E2" w:rsidRPr="00F81D55">
        <w:rPr>
          <w:rFonts w:ascii="Google Sans" w:hAnsi="Google Sans"/>
          <w:rPrChange w:id="51" w:author="Abdul Ahad" w:date="2019-10-06T20:24:00Z">
            <w:rPr>
              <w:rFonts w:ascii="Varela" w:hAnsi="Varela"/>
            </w:rPr>
          </w:rPrChange>
        </w:rPr>
        <w:t>to a central transmission line. Advantage of bus topology include:</w:t>
      </w:r>
    </w:p>
    <w:p w14:paraId="56F0D774" w14:textId="5DCCED82" w:rsidR="007F79E2" w:rsidRPr="00F81D55" w:rsidDel="007F79E2" w:rsidRDefault="007F79E2">
      <w:pPr>
        <w:rPr>
          <w:del w:id="52" w:author="Abdul Ahad" w:date="2019-10-06T11:31:00Z"/>
          <w:rFonts w:ascii="Google Sans" w:hAnsi="Google Sans"/>
          <w:rPrChange w:id="53" w:author="Abdul Ahad" w:date="2019-10-06T20:24:00Z">
            <w:rPr>
              <w:del w:id="54" w:author="Abdul Ahad" w:date="2019-10-06T11:31:00Z"/>
            </w:rPr>
          </w:rPrChange>
        </w:rPr>
        <w:pPrChange w:id="55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56" w:author="Abdul Ahad" w:date="2019-10-06T11:31:00Z">
        <w:r w:rsidRPr="00F81D55" w:rsidDel="007F79E2">
          <w:rPr>
            <w:rFonts w:ascii="Google Sans" w:hAnsi="Google Sans"/>
            <w:rPrChange w:id="57" w:author="Abdul Ahad" w:date="2019-10-06T20:24:00Z">
              <w:rPr/>
            </w:rPrChange>
          </w:rPr>
          <w:delText>Lower installation cost</w:delText>
        </w:r>
      </w:del>
    </w:p>
    <w:p w14:paraId="11C30936" w14:textId="7E317A29" w:rsidR="007F79E2" w:rsidRPr="00F81D55" w:rsidDel="007F79E2" w:rsidRDefault="007F79E2">
      <w:pPr>
        <w:rPr>
          <w:del w:id="58" w:author="Abdul Ahad" w:date="2019-10-06T11:30:00Z"/>
          <w:rFonts w:ascii="Google Sans" w:hAnsi="Google Sans"/>
          <w:rPrChange w:id="59" w:author="Abdul Ahad" w:date="2019-10-06T20:24:00Z">
            <w:rPr>
              <w:del w:id="60" w:author="Abdul Ahad" w:date="2019-10-06T11:30:00Z"/>
            </w:rPr>
          </w:rPrChange>
        </w:rPr>
        <w:pPrChange w:id="61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62" w:author="Abdul Ahad" w:date="2019-10-06T11:30:00Z">
        <w:r w:rsidRPr="00F81D55" w:rsidDel="007F79E2">
          <w:rPr>
            <w:rFonts w:ascii="Google Sans" w:hAnsi="Google Sans"/>
            <w:rPrChange w:id="63" w:author="Abdul Ahad" w:date="2019-10-06T20:24:00Z">
              <w:rPr/>
            </w:rPrChange>
          </w:rPr>
          <w:delText>Easier to set up</w:delText>
        </w:r>
      </w:del>
    </w:p>
    <w:p w14:paraId="65DB0648" w14:textId="1BC2DCE5" w:rsidR="007F79E2" w:rsidRPr="00F81D55" w:rsidRDefault="007F79E2">
      <w:pPr>
        <w:rPr>
          <w:ins w:id="64" w:author="Abdul Ahad" w:date="2019-10-06T11:31:00Z"/>
          <w:rFonts w:ascii="Google Sans" w:hAnsi="Google Sans"/>
          <w:rPrChange w:id="65" w:author="Abdul Ahad" w:date="2019-10-06T20:24:00Z">
            <w:rPr>
              <w:ins w:id="66" w:author="Abdul Ahad" w:date="2019-10-06T11:31:00Z"/>
            </w:rPr>
          </w:rPrChange>
        </w:rPr>
        <w:pPrChange w:id="67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9E2" w:rsidRPr="00F81D55" w14:paraId="4ADEC261" w14:textId="77777777" w:rsidTr="00EA032A">
        <w:tc>
          <w:tcPr>
            <w:tcW w:w="9350" w:type="dxa"/>
            <w:gridSpan w:val="2"/>
          </w:tcPr>
          <w:p w14:paraId="0F299FA9" w14:textId="73B3138F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8"/>
                <w:szCs w:val="28"/>
                <w:u w:val="single"/>
                <w:rPrChange w:id="68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pPrChange w:id="69" w:author="Abdul Ahad" w:date="2019-10-06T11:30:00Z">
                <w:pPr/>
              </w:pPrChange>
            </w:pPr>
            <w:r w:rsidRPr="004654D0">
              <w:rPr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70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t>Bus</w:t>
            </w:r>
          </w:p>
        </w:tc>
      </w:tr>
      <w:tr w:rsidR="007F79E2" w:rsidRPr="00F81D55" w14:paraId="4683F6E6" w14:textId="77777777" w:rsidTr="007F79E2">
        <w:tc>
          <w:tcPr>
            <w:tcW w:w="4675" w:type="dxa"/>
          </w:tcPr>
          <w:p w14:paraId="5089225D" w14:textId="68FA96EA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1" w:author="Abdul Ahad" w:date="2019-10-06T20:44:00Z">
                  <w:rPr>
                    <w:rFonts w:ascii="Varela" w:hAnsi="Varela"/>
                  </w:rPr>
                </w:rPrChange>
              </w:rPr>
              <w:pPrChange w:id="72" w:author="Abdul Ahad" w:date="2019-10-06T11:30:00Z">
                <w:pPr/>
              </w:pPrChange>
            </w:pPr>
            <w:ins w:id="73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4" w:author="Abdul Ahad" w:date="2019-10-06T20:44:00Z">
                    <w:rPr>
                      <w:rFonts w:ascii="Varela" w:hAnsi="Varela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7F82A85" w14:textId="6331ABC7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5" w:author="Abdul Ahad" w:date="2019-10-06T20:44:00Z">
                  <w:rPr>
                    <w:rFonts w:ascii="Varela" w:hAnsi="Varela"/>
                  </w:rPr>
                </w:rPrChange>
              </w:rPr>
              <w:pPrChange w:id="76" w:author="Abdul Ahad" w:date="2019-10-06T11:30:00Z">
                <w:pPr/>
              </w:pPrChange>
            </w:pPr>
            <w:ins w:id="77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8" w:author="Abdul Ahad" w:date="2019-10-06T20:44:00Z">
                    <w:rPr>
                      <w:rFonts w:ascii="Varela" w:hAnsi="Varela"/>
                    </w:rPr>
                  </w:rPrChange>
                </w:rPr>
                <w:t>Disadvantages</w:t>
              </w:r>
            </w:ins>
          </w:p>
        </w:tc>
      </w:tr>
      <w:tr w:rsidR="007F79E2" w:rsidRPr="00F81D55" w14:paraId="673B10AD" w14:textId="77777777" w:rsidTr="007F79E2">
        <w:tc>
          <w:tcPr>
            <w:tcW w:w="4675" w:type="dxa"/>
          </w:tcPr>
          <w:p w14:paraId="5ED3CE9D" w14:textId="676CACB7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79" w:author="Abdul Ahad" w:date="2019-10-07T08:44:00Z">
                  <w:rPr>
                    <w:rFonts w:ascii="Varela" w:hAnsi="Varela"/>
                  </w:rPr>
                </w:rPrChange>
              </w:rPr>
            </w:pPr>
            <w:ins w:id="80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1" w:author="Abdul Ahad" w:date="2019-10-07T08:44:00Z">
                    <w:rPr>
                      <w:rFonts w:ascii="Varela" w:hAnsi="Varela"/>
                    </w:rPr>
                  </w:rPrChange>
                </w:rPr>
                <w:t>Lower installation cost</w:t>
              </w:r>
            </w:ins>
          </w:p>
        </w:tc>
        <w:tc>
          <w:tcPr>
            <w:tcW w:w="4675" w:type="dxa"/>
          </w:tcPr>
          <w:p w14:paraId="7EAA52E5" w14:textId="251DC17B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2" w:author="Abdul Ahad" w:date="2019-10-07T08:44:00Z">
                  <w:rPr>
                    <w:rFonts w:ascii="Varela" w:hAnsi="Varela"/>
                  </w:rPr>
                </w:rPrChange>
              </w:rPr>
            </w:pPr>
            <w:ins w:id="83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4" w:author="Abdul Ahad" w:date="2019-10-07T08:44:00Z">
                    <w:rPr>
                      <w:rFonts w:ascii="Varela" w:hAnsi="Varela"/>
                    </w:rPr>
                  </w:rPrChange>
                </w:rPr>
                <w:t>Slower because all computers use the same bus line</w:t>
              </w:r>
            </w:ins>
            <w:r w:rsidR="00975A21">
              <w:rPr>
                <w:rFonts w:asciiTheme="majorHAnsi" w:hAnsiTheme="majorHAnsi" w:cstheme="majorHAnsi"/>
                <w:sz w:val="24"/>
                <w:szCs w:val="24"/>
              </w:rPr>
              <w:t>, collisions between data packets can occur</w:t>
            </w:r>
          </w:p>
        </w:tc>
      </w:tr>
      <w:tr w:rsidR="007F79E2" w:rsidRPr="00F81D55" w14:paraId="0059DF95" w14:textId="77777777" w:rsidTr="007F79E2">
        <w:tc>
          <w:tcPr>
            <w:tcW w:w="4675" w:type="dxa"/>
          </w:tcPr>
          <w:p w14:paraId="5FFBB5DB" w14:textId="0EC4CEB4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5" w:author="Abdul Ahad" w:date="2019-10-07T08:44:00Z">
                  <w:rPr>
                    <w:rFonts w:ascii="Varela" w:hAnsi="Varela"/>
                  </w:rPr>
                </w:rPrChange>
              </w:rPr>
            </w:pPr>
            <w:ins w:id="86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7" w:author="Abdul Ahad" w:date="2019-10-07T08:44:00Z">
                    <w:rPr/>
                  </w:rPrChange>
                </w:rPr>
                <w:t>Easier to set up</w:t>
              </w:r>
            </w:ins>
          </w:p>
        </w:tc>
        <w:tc>
          <w:tcPr>
            <w:tcW w:w="4675" w:type="dxa"/>
          </w:tcPr>
          <w:p w14:paraId="567C79CF" w14:textId="6DF366ED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8" w:author="Abdul Ahad" w:date="2019-10-07T08:44:00Z">
                  <w:rPr>
                    <w:rFonts w:ascii="Varela" w:hAnsi="Varela"/>
                  </w:rPr>
                </w:rPrChange>
              </w:rPr>
            </w:pPr>
            <w:ins w:id="89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0" w:author="Abdul Ahad" w:date="2019-10-07T08:44:00Z">
                    <w:rPr>
                      <w:rFonts w:ascii="Varela" w:hAnsi="Varela"/>
                    </w:rPr>
                  </w:rPrChange>
                </w:rPr>
                <w:t>Network will be affected if the bus breaks down</w:t>
              </w:r>
            </w:ins>
          </w:p>
        </w:tc>
      </w:tr>
      <w:tr w:rsidR="007F79E2" w:rsidRPr="00F81D55" w14:paraId="3DBC7D64" w14:textId="77777777" w:rsidTr="007F79E2">
        <w:tc>
          <w:tcPr>
            <w:tcW w:w="4675" w:type="dxa"/>
          </w:tcPr>
          <w:p w14:paraId="12E30164" w14:textId="5C4B7815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1" w:author="Abdul Ahad" w:date="2019-10-07T08:44:00Z">
                  <w:rPr>
                    <w:rFonts w:ascii="Varela" w:hAnsi="Varela"/>
                  </w:rPr>
                </w:rPrChange>
              </w:rPr>
            </w:pPr>
            <w:ins w:id="92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3" w:author="Abdul Ahad" w:date="2019-10-07T08:44:00Z">
                    <w:rPr/>
                  </w:rPrChange>
                </w:rPr>
                <w:t>Communication can still take place even if one computer breaks down</w:t>
              </w:r>
            </w:ins>
          </w:p>
        </w:tc>
        <w:tc>
          <w:tcPr>
            <w:tcW w:w="4675" w:type="dxa"/>
          </w:tcPr>
          <w:p w14:paraId="29B91DE4" w14:textId="2C3B5068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4" w:author="Abdul Ahad" w:date="2019-10-07T08:44:00Z">
                  <w:rPr>
                    <w:rFonts w:ascii="Varela" w:hAnsi="Varela"/>
                  </w:rPr>
                </w:rPrChange>
              </w:rPr>
            </w:pPr>
          </w:p>
        </w:tc>
      </w:tr>
    </w:tbl>
    <w:p w14:paraId="7B496357" w14:textId="535987FC" w:rsidR="007F79E2" w:rsidRDefault="00C00F3E">
      <w:pPr>
        <w:rPr>
          <w:ins w:id="95" w:author="Abdul Ahad" w:date="2019-10-06T11:33:00Z"/>
          <w:rFonts w:ascii="Varela" w:hAnsi="Varela"/>
        </w:rPr>
      </w:pPr>
      <w:ins w:id="96" w:author="Abdul Ahad" w:date="2019-10-06T11:43:00Z">
        <w:r>
          <w:rPr>
            <w:rFonts w:eastAsia="Times New Roman"/>
            <w:noProof/>
          </w:rPr>
          <w:drawing>
            <wp:anchor distT="0" distB="0" distL="114300" distR="114300" simplePos="0" relativeHeight="251659264" behindDoc="1" locked="0" layoutInCell="1" allowOverlap="1" wp14:anchorId="5CE3F5A2" wp14:editId="4D4EB81F">
              <wp:simplePos x="0" y="0"/>
              <wp:positionH relativeFrom="margin">
                <wp:posOffset>4210050</wp:posOffset>
              </wp:positionH>
              <wp:positionV relativeFrom="paragraph">
                <wp:posOffset>152400</wp:posOffset>
              </wp:positionV>
              <wp:extent cx="1718945" cy="1596390"/>
              <wp:effectExtent l="0" t="0" r="0" b="0"/>
              <wp:wrapTight wrapText="bothSides">
                <wp:wrapPolygon edited="0">
                  <wp:start x="6463" y="258"/>
                  <wp:lineTo x="5027" y="1031"/>
                  <wp:lineTo x="3830" y="3351"/>
                  <wp:lineTo x="3830" y="4897"/>
                  <wp:lineTo x="479" y="9021"/>
                  <wp:lineTo x="479" y="10826"/>
                  <wp:lineTo x="718" y="13146"/>
                  <wp:lineTo x="3351" y="17270"/>
                  <wp:lineTo x="3591" y="18301"/>
                  <wp:lineTo x="5266" y="20363"/>
                  <wp:lineTo x="5984" y="20878"/>
                  <wp:lineTo x="15560" y="20878"/>
                  <wp:lineTo x="16038" y="20363"/>
                  <wp:lineTo x="17714" y="17785"/>
                  <wp:lineTo x="20587" y="13146"/>
                  <wp:lineTo x="21065" y="10310"/>
                  <wp:lineTo x="20826" y="9021"/>
                  <wp:lineTo x="17714" y="4897"/>
                  <wp:lineTo x="17953" y="3866"/>
                  <wp:lineTo x="16757" y="1547"/>
                  <wp:lineTo x="15320" y="258"/>
                  <wp:lineTo x="6463" y="258"/>
                </wp:wrapPolygon>
              </wp:wrapTight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8945" cy="159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B269A32" w14:textId="5607D72E" w:rsidR="007F79E2" w:rsidRPr="00F81D55" w:rsidRDefault="007F79E2" w:rsidP="00C00F3E">
      <w:pPr>
        <w:divId w:val="2041853940"/>
        <w:rPr>
          <w:ins w:id="97" w:author="Abdul Ahad" w:date="2019-10-06T11:44:00Z"/>
          <w:rFonts w:ascii="Google Sans" w:hAnsi="Google Sans"/>
          <w:rPrChange w:id="98" w:author="Abdul Ahad" w:date="2019-10-06T20:25:00Z">
            <w:rPr>
              <w:ins w:id="99" w:author="Abdul Ahad" w:date="2019-10-06T11:44:00Z"/>
              <w:rFonts w:ascii="Varela" w:hAnsi="Varela"/>
            </w:rPr>
          </w:rPrChange>
        </w:rPr>
      </w:pPr>
      <w:ins w:id="100" w:author="Abdul Ahad" w:date="2019-10-06T11:33:00Z">
        <w:r w:rsidRPr="00F81D55">
          <w:rPr>
            <w:rFonts w:ascii="Google Sans" w:hAnsi="Google Sans"/>
            <w:b/>
            <w:bCs/>
            <w:rPrChange w:id="101" w:author="Abdul Ahad" w:date="2019-10-06T20:25:00Z">
              <w:rPr>
                <w:rFonts w:ascii="Varela" w:hAnsi="Varela"/>
                <w:b/>
                <w:bCs/>
              </w:rPr>
            </w:rPrChange>
          </w:rPr>
          <w:t xml:space="preserve">Ring Topology:  </w:t>
        </w:r>
      </w:ins>
      <w:ins w:id="102" w:author="Abdul Ahad" w:date="2019-10-06T11:35:00Z">
        <w:r w:rsidRPr="00F81D55">
          <w:rPr>
            <w:rFonts w:ascii="Google Sans" w:hAnsi="Google Sans"/>
            <w:rPrChange w:id="103" w:author="Abdul Ahad" w:date="2019-10-06T20:25:00Z">
              <w:rPr>
                <w:rFonts w:ascii="Varela" w:hAnsi="Varela"/>
              </w:rPr>
            </w:rPrChange>
          </w:rPr>
          <w:t xml:space="preserve">all computers are </w:t>
        </w:r>
        <w:r w:rsidR="00C00F3E" w:rsidRPr="00F81D55">
          <w:rPr>
            <w:rFonts w:ascii="Google Sans" w:hAnsi="Google Sans"/>
            <w:rPrChange w:id="104" w:author="Abdul Ahad" w:date="2019-10-06T20:25:00Z">
              <w:rPr>
                <w:rFonts w:ascii="Varela" w:hAnsi="Varela"/>
              </w:rPr>
            </w:rPrChange>
          </w:rPr>
          <w:t xml:space="preserve">connected </w:t>
        </w:r>
      </w:ins>
      <w:ins w:id="105" w:author="Abdul Ahad" w:date="2019-10-06T11:36:00Z">
        <w:r w:rsidR="00C00F3E" w:rsidRPr="00F81D55">
          <w:rPr>
            <w:rFonts w:ascii="Google Sans" w:hAnsi="Google Sans"/>
            <w:rPrChange w:id="106" w:author="Abdul Ahad" w:date="2019-10-06T20:25:00Z">
              <w:rPr>
                <w:rFonts w:ascii="Varela" w:hAnsi="Varela"/>
              </w:rPr>
            </w:rPrChange>
          </w:rPr>
          <w:t>with each other to f</w:t>
        </w:r>
      </w:ins>
      <w:ins w:id="107" w:author="Abdul Ahad" w:date="2019-10-07T08:02:00Z">
        <w:r w:rsidR="000D5E73">
          <w:rPr>
            <w:rFonts w:ascii="Google Sans" w:hAnsi="Google Sans"/>
          </w:rPr>
          <w:t>o</w:t>
        </w:r>
      </w:ins>
      <w:ins w:id="108" w:author="Abdul Ahad" w:date="2019-10-06T11:36:00Z">
        <w:r w:rsidR="00C00F3E" w:rsidRPr="00F81D55">
          <w:rPr>
            <w:rFonts w:ascii="Google Sans" w:hAnsi="Google Sans"/>
            <w:rPrChange w:id="109" w:author="Abdul Ahad" w:date="2019-10-06T20:25:00Z">
              <w:rPr>
                <w:rFonts w:ascii="Varela" w:hAnsi="Varela"/>
              </w:rPr>
            </w:rPrChange>
          </w:rPr>
          <w:t>rm a ring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F3E" w:rsidRPr="00F81D55" w14:paraId="2F876B93" w14:textId="77777777" w:rsidTr="00C00F3E">
        <w:trPr>
          <w:divId w:val="2041853940"/>
          <w:ins w:id="110" w:author="Abdul Ahad" w:date="2019-10-06T11:44:00Z"/>
        </w:trPr>
        <w:tc>
          <w:tcPr>
            <w:tcW w:w="9350" w:type="dxa"/>
            <w:gridSpan w:val="2"/>
          </w:tcPr>
          <w:p w14:paraId="169A10E9" w14:textId="7A0F43E7" w:rsidR="00C00F3E" w:rsidRPr="004654D0" w:rsidRDefault="00C00F3E" w:rsidP="00B34F86">
            <w:pPr>
              <w:jc w:val="center"/>
              <w:rPr>
                <w:ins w:id="111" w:author="Abdul Ahad" w:date="2019-10-06T11:44:00Z"/>
                <w:rFonts w:ascii="Cabin" w:hAnsi="Cabin"/>
                <w:b/>
                <w:bCs/>
                <w:u w:val="single"/>
                <w:rPrChange w:id="112" w:author="Abdul Ahad" w:date="2019-10-06T20:45:00Z">
                  <w:rPr>
                    <w:ins w:id="113" w:author="Abdul Ahad" w:date="2019-10-06T11:44:00Z"/>
                    <w:rFonts w:ascii="Varela" w:hAnsi="Varela"/>
                    <w:b/>
                    <w:bCs/>
                    <w:u w:val="single"/>
                  </w:rPr>
                </w:rPrChange>
              </w:rPr>
            </w:pPr>
            <w:ins w:id="114" w:author="Abdul Ahad" w:date="2019-10-06T11:4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115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Rin</w:t>
              </w:r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rPrChange w:id="116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g</w:t>
              </w:r>
            </w:ins>
          </w:p>
        </w:tc>
      </w:tr>
      <w:tr w:rsidR="00C00F3E" w:rsidRPr="00F81D55" w14:paraId="5944F363" w14:textId="77777777" w:rsidTr="00C00F3E">
        <w:trPr>
          <w:divId w:val="2041853940"/>
          <w:ins w:id="117" w:author="Abdul Ahad" w:date="2019-10-06T11:44:00Z"/>
        </w:trPr>
        <w:tc>
          <w:tcPr>
            <w:tcW w:w="4675" w:type="dxa"/>
          </w:tcPr>
          <w:p w14:paraId="7936B154" w14:textId="77777777" w:rsidR="00C00F3E" w:rsidRPr="004654D0" w:rsidRDefault="00C00F3E" w:rsidP="00B34F86">
            <w:pPr>
              <w:jc w:val="center"/>
              <w:rPr>
                <w:ins w:id="118" w:author="Abdul Ahad" w:date="2019-10-06T11:44:00Z"/>
                <w:rFonts w:ascii="Cabin" w:hAnsi="Cabin"/>
                <w:b/>
                <w:bCs/>
                <w:sz w:val="24"/>
                <w:szCs w:val="24"/>
                <w:rPrChange w:id="119" w:author="Abdul Ahad" w:date="2019-10-06T20:45:00Z">
                  <w:rPr>
                    <w:ins w:id="120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1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2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423DD5EE" w14:textId="77777777" w:rsidR="00C00F3E" w:rsidRPr="004654D0" w:rsidRDefault="00C00F3E" w:rsidP="00B34F86">
            <w:pPr>
              <w:jc w:val="center"/>
              <w:rPr>
                <w:ins w:id="123" w:author="Abdul Ahad" w:date="2019-10-06T11:44:00Z"/>
                <w:rFonts w:ascii="Cabin" w:hAnsi="Cabin"/>
                <w:b/>
                <w:bCs/>
                <w:sz w:val="24"/>
                <w:szCs w:val="24"/>
                <w:rPrChange w:id="124" w:author="Abdul Ahad" w:date="2019-10-06T20:45:00Z">
                  <w:rPr>
                    <w:ins w:id="125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6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7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Disadvantages</w:t>
              </w:r>
            </w:ins>
          </w:p>
        </w:tc>
      </w:tr>
      <w:tr w:rsidR="00C00F3E" w:rsidRPr="00F81D55" w14:paraId="6E2BC439" w14:textId="77777777" w:rsidTr="00C00F3E">
        <w:trPr>
          <w:divId w:val="2041853940"/>
          <w:ins w:id="128" w:author="Abdul Ahad" w:date="2019-10-06T11:44:00Z"/>
        </w:trPr>
        <w:tc>
          <w:tcPr>
            <w:tcW w:w="4675" w:type="dxa"/>
          </w:tcPr>
          <w:p w14:paraId="4539F455" w14:textId="20BD8CDE" w:rsidR="00C00F3E" w:rsidRPr="00184932" w:rsidRDefault="00A94879" w:rsidP="00B34F86">
            <w:pPr>
              <w:rPr>
                <w:ins w:id="129" w:author="Abdul Ahad" w:date="2019-10-06T11:44:00Z"/>
                <w:rFonts w:asciiTheme="majorHAnsi" w:hAnsiTheme="majorHAnsi" w:cstheme="majorHAnsi"/>
                <w:sz w:val="24"/>
                <w:szCs w:val="24"/>
                <w:rPrChange w:id="130" w:author="Abdul Ahad" w:date="2019-10-07T08:44:00Z">
                  <w:rPr>
                    <w:ins w:id="131" w:author="Abdul Ahad" w:date="2019-10-06T11:44:00Z"/>
                    <w:rFonts w:ascii="Varela" w:hAnsi="Varela"/>
                  </w:rPr>
                </w:rPrChange>
              </w:rPr>
            </w:pPr>
            <w:ins w:id="132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3" w:author="Abdul Ahad" w:date="2019-10-07T08:44:00Z">
                    <w:rPr>
                      <w:rFonts w:ascii="Varela" w:hAnsi="Varela"/>
                    </w:rPr>
                  </w:rPrChange>
                </w:rPr>
                <w:t>If one computer breaks down, other computers w</w:t>
              </w:r>
            </w:ins>
            <w:ins w:id="134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35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>ill no</w:t>
              </w:r>
            </w:ins>
            <w:ins w:id="136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7" w:author="Abdul Ahad" w:date="2019-10-07T08:44:00Z">
                    <w:rPr>
                      <w:rFonts w:ascii="Varela" w:hAnsi="Varela"/>
                    </w:rPr>
                  </w:rPrChange>
                </w:rPr>
                <w:t>t be affected</w:t>
              </w:r>
            </w:ins>
          </w:p>
        </w:tc>
        <w:tc>
          <w:tcPr>
            <w:tcW w:w="4675" w:type="dxa"/>
          </w:tcPr>
          <w:p w14:paraId="5B5F32C6" w14:textId="22D1E8BB" w:rsidR="00C00F3E" w:rsidRPr="00184932" w:rsidRDefault="00A94879" w:rsidP="00B34F86">
            <w:pPr>
              <w:rPr>
                <w:ins w:id="138" w:author="Abdul Ahad" w:date="2019-10-06T11:44:00Z"/>
                <w:rFonts w:asciiTheme="majorHAnsi" w:hAnsiTheme="majorHAnsi" w:cstheme="majorHAnsi"/>
                <w:sz w:val="24"/>
                <w:szCs w:val="24"/>
                <w:rPrChange w:id="139" w:author="Abdul Ahad" w:date="2019-10-07T08:44:00Z">
                  <w:rPr>
                    <w:ins w:id="140" w:author="Abdul Ahad" w:date="2019-10-06T11:44:00Z"/>
                    <w:rFonts w:ascii="Varela" w:hAnsi="Varela"/>
                  </w:rPr>
                </w:rPrChange>
              </w:rPr>
            </w:pPr>
            <w:ins w:id="141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2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Communication delay is directly proportional to </w:t>
              </w:r>
            </w:ins>
            <w:ins w:id="143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44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 xml:space="preserve">the </w:t>
              </w:r>
            </w:ins>
            <w:ins w:id="145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6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number of nodes in the network</w:t>
              </w:r>
            </w:ins>
          </w:p>
        </w:tc>
      </w:tr>
      <w:tr w:rsidR="00C00F3E" w:rsidRPr="00F81D55" w14:paraId="3E1CF9AD" w14:textId="77777777" w:rsidTr="00C00F3E">
        <w:trPr>
          <w:divId w:val="2041853940"/>
          <w:ins w:id="147" w:author="Abdul Ahad" w:date="2019-10-06T11:44:00Z"/>
        </w:trPr>
        <w:tc>
          <w:tcPr>
            <w:tcW w:w="4675" w:type="dxa"/>
          </w:tcPr>
          <w:p w14:paraId="2013A6EF" w14:textId="01356F1B" w:rsidR="00C00F3E" w:rsidRPr="00184932" w:rsidRDefault="00A94879" w:rsidP="00B34F86">
            <w:pPr>
              <w:rPr>
                <w:ins w:id="148" w:author="Abdul Ahad" w:date="2019-10-06T11:44:00Z"/>
                <w:rFonts w:asciiTheme="majorHAnsi" w:hAnsiTheme="majorHAnsi" w:cstheme="majorHAnsi"/>
                <w:sz w:val="24"/>
                <w:szCs w:val="24"/>
                <w:rPrChange w:id="149" w:author="Abdul Ahad" w:date="2019-10-07T08:44:00Z">
                  <w:rPr>
                    <w:ins w:id="150" w:author="Abdul Ahad" w:date="2019-10-06T11:44:00Z"/>
                    <w:rFonts w:ascii="Varela" w:hAnsi="Varela"/>
                  </w:rPr>
                </w:rPrChange>
              </w:rPr>
            </w:pPr>
            <w:ins w:id="151" w:author="Abdul Ahad" w:date="2019-10-06T11:49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2" w:author="Abdul Ahad" w:date="2019-10-07T08:44:00Z">
                    <w:rPr>
                      <w:rFonts w:ascii="Varela" w:hAnsi="Varela"/>
                    </w:rPr>
                  </w:rPrChange>
                </w:rPr>
                <w:t>Easier to set up than a bus line</w:t>
              </w:r>
            </w:ins>
          </w:p>
        </w:tc>
        <w:tc>
          <w:tcPr>
            <w:tcW w:w="4675" w:type="dxa"/>
          </w:tcPr>
          <w:p w14:paraId="2CF7EBC7" w14:textId="031BD469" w:rsidR="00C00F3E" w:rsidRPr="00184932" w:rsidRDefault="00D009C9" w:rsidP="00B34F86">
            <w:pPr>
              <w:rPr>
                <w:ins w:id="153" w:author="Abdul Ahad" w:date="2019-10-06T11:44:00Z"/>
                <w:rFonts w:asciiTheme="majorHAnsi" w:hAnsiTheme="majorHAnsi" w:cstheme="majorHAnsi"/>
                <w:sz w:val="24"/>
                <w:szCs w:val="24"/>
                <w:rPrChange w:id="154" w:author="Abdul Ahad" w:date="2019-10-07T08:44:00Z">
                  <w:rPr>
                    <w:ins w:id="155" w:author="Abdul Ahad" w:date="2019-10-06T11:44:00Z"/>
                    <w:rFonts w:ascii="Varela" w:hAnsi="Varela"/>
                  </w:rPr>
                </w:rPrChange>
              </w:rPr>
            </w:pPr>
            <w:ins w:id="156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7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Moving, adding, or changi</w:t>
              </w:r>
            </w:ins>
            <w:ins w:id="158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9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n</w:t>
              </w:r>
            </w:ins>
            <w:ins w:id="160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1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g devices can affect the network</w:t>
              </w:r>
            </w:ins>
          </w:p>
        </w:tc>
      </w:tr>
      <w:tr w:rsidR="00C00F3E" w:rsidRPr="00F81D55" w14:paraId="02020406" w14:textId="77777777" w:rsidTr="00C00F3E">
        <w:trPr>
          <w:divId w:val="2041853940"/>
          <w:ins w:id="162" w:author="Abdul Ahad" w:date="2019-10-06T11:44:00Z"/>
        </w:trPr>
        <w:tc>
          <w:tcPr>
            <w:tcW w:w="4675" w:type="dxa"/>
          </w:tcPr>
          <w:p w14:paraId="78A32727" w14:textId="67761298" w:rsidR="00C00F3E" w:rsidRPr="00184932" w:rsidRDefault="00A94879" w:rsidP="00B34F86">
            <w:pPr>
              <w:rPr>
                <w:ins w:id="163" w:author="Abdul Ahad" w:date="2019-10-06T11:44:00Z"/>
                <w:rFonts w:asciiTheme="majorHAnsi" w:hAnsiTheme="majorHAnsi" w:cstheme="majorHAnsi"/>
                <w:sz w:val="24"/>
                <w:szCs w:val="24"/>
                <w:rPrChange w:id="164" w:author="Abdul Ahad" w:date="2019-10-07T08:44:00Z">
                  <w:rPr>
                    <w:ins w:id="165" w:author="Abdul Ahad" w:date="2019-10-06T11:44:00Z"/>
                    <w:rFonts w:ascii="Varela" w:hAnsi="Varela"/>
                  </w:rPr>
                </w:rPrChange>
              </w:rPr>
            </w:pPr>
            <w:ins w:id="166" w:author="Abdul Ahad" w:date="2019-10-06T11:52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7" w:author="Abdul Ahad" w:date="2019-10-07T08:44:00Z">
                    <w:rPr>
                      <w:rFonts w:ascii="Varela" w:hAnsi="Varela"/>
                    </w:rPr>
                  </w:rPrChange>
                </w:rPr>
                <w:t>Cheaper than a bus line</w:t>
              </w:r>
            </w:ins>
          </w:p>
        </w:tc>
        <w:tc>
          <w:tcPr>
            <w:tcW w:w="4675" w:type="dxa"/>
          </w:tcPr>
          <w:p w14:paraId="2622040C" w14:textId="1C90E546" w:rsidR="00C00F3E" w:rsidRPr="00184932" w:rsidRDefault="00D009C9" w:rsidP="00B34F86">
            <w:pPr>
              <w:rPr>
                <w:ins w:id="168" w:author="Abdul Ahad" w:date="2019-10-06T11:44:00Z"/>
                <w:rFonts w:asciiTheme="majorHAnsi" w:hAnsiTheme="majorHAnsi" w:cstheme="majorHAnsi"/>
                <w:sz w:val="24"/>
                <w:szCs w:val="24"/>
                <w:rPrChange w:id="169" w:author="Abdul Ahad" w:date="2019-10-07T08:44:00Z">
                  <w:rPr>
                    <w:ins w:id="170" w:author="Abdul Ahad" w:date="2019-10-06T11:44:00Z"/>
                    <w:rFonts w:ascii="Varela" w:hAnsi="Varela"/>
                  </w:rPr>
                </w:rPrChange>
              </w:rPr>
            </w:pPr>
            <w:ins w:id="171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72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More difficult to configure than a Star</w:t>
              </w:r>
            </w:ins>
          </w:p>
        </w:tc>
      </w:tr>
    </w:tbl>
    <w:p w14:paraId="77B03F51" w14:textId="3F7A0F18" w:rsidR="00A94879" w:rsidRPr="00F81D55" w:rsidRDefault="00A94879" w:rsidP="00C00F3E">
      <w:pPr>
        <w:divId w:val="2041853940"/>
        <w:rPr>
          <w:ins w:id="173" w:author="Abdul Ahad" w:date="2019-10-06T11:54:00Z"/>
          <w:rFonts w:ascii="Google Sans" w:eastAsia="Times New Roman" w:hAnsi="Google Sans"/>
          <w:sz w:val="24"/>
          <w:szCs w:val="24"/>
          <w:rPrChange w:id="174" w:author="Abdul Ahad" w:date="2019-10-06T20:25:00Z">
            <w:rPr>
              <w:ins w:id="175" w:author="Abdul Ahad" w:date="2019-10-06T11:54:00Z"/>
              <w:rFonts w:eastAsia="Times New Roman"/>
              <w:sz w:val="24"/>
              <w:szCs w:val="24"/>
            </w:rPr>
          </w:rPrChange>
        </w:rPr>
      </w:pPr>
    </w:p>
    <w:p w14:paraId="4566B120" w14:textId="1714487C" w:rsidR="00B51095" w:rsidRDefault="00B51095">
      <w:pPr>
        <w:divId w:val="610282646"/>
        <w:rPr>
          <w:ins w:id="176" w:author="Abdul Ahad" w:date="2019-10-06T20:28:00Z"/>
          <w:rFonts w:ascii="Google Sans" w:eastAsia="Times New Roman" w:hAnsi="Google Sans"/>
          <w:sz w:val="24"/>
          <w:szCs w:val="24"/>
        </w:rPr>
      </w:pPr>
      <w:ins w:id="177" w:author="Abdul Ahad" w:date="2019-10-06T20:02:00Z">
        <w:r w:rsidRPr="00F81D55">
          <w:rPr>
            <w:rFonts w:ascii="Google Sans" w:eastAsia="Times New Roman" w:hAnsi="Google Sans"/>
            <w:b/>
            <w:bCs/>
            <w:noProof/>
            <w:rPrChange w:id="178" w:author="Abdul Ahad" w:date="2019-10-06T20:25:00Z">
              <w:rPr>
                <w:rFonts w:eastAsia="Times New Roman"/>
                <w:noProof/>
              </w:rPr>
            </w:rPrChange>
          </w:rPr>
          <w:lastRenderedPageBreak/>
          <w:drawing>
            <wp:anchor distT="0" distB="0" distL="114300" distR="114300" simplePos="0" relativeHeight="251660288" behindDoc="1" locked="0" layoutInCell="1" allowOverlap="1" wp14:anchorId="6EB4F57C" wp14:editId="6B8D277A">
              <wp:simplePos x="0" y="0"/>
              <wp:positionH relativeFrom="column">
                <wp:posOffset>3473145</wp:posOffset>
              </wp:positionH>
              <wp:positionV relativeFrom="paragraph">
                <wp:posOffset>5434</wp:posOffset>
              </wp:positionV>
              <wp:extent cx="2782570" cy="2119630"/>
              <wp:effectExtent l="0" t="0" r="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2570" cy="211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79" w:author="Abdul Ahad" w:date="2019-10-06T19:51:00Z">
        <w:r w:rsidR="00613753" w:rsidRPr="00F81D55">
          <w:rPr>
            <w:rFonts w:ascii="Google Sans" w:eastAsia="Times New Roman" w:hAnsi="Google Sans"/>
            <w:b/>
            <w:bCs/>
            <w:sz w:val="24"/>
            <w:szCs w:val="24"/>
            <w:rPrChange w:id="180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>Mesh Topology:</w:t>
        </w:r>
        <w:r w:rsidR="00613753" w:rsidRPr="00F81D55">
          <w:rPr>
            <w:rFonts w:ascii="Google Sans" w:eastAsia="Times New Roman" w:hAnsi="Google Sans"/>
            <w:sz w:val="24"/>
            <w:szCs w:val="24"/>
            <w:rPrChange w:id="181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 </w:t>
        </w:r>
      </w:ins>
      <w:ins w:id="182" w:author="Abdul Ahad" w:date="2019-10-06T20:02:00Z">
        <w:r w:rsidRPr="00F81D55">
          <w:rPr>
            <w:rFonts w:ascii="Google Sans" w:eastAsia="Times New Roman" w:hAnsi="Google Sans"/>
            <w:sz w:val="24"/>
            <w:szCs w:val="24"/>
            <w:rPrChange w:id="183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a network structure where every node is connected to </w:t>
        </w:r>
      </w:ins>
      <w:ins w:id="184" w:author="Abdul Ahad" w:date="2019-10-06T20:28:00Z">
        <w:r w:rsidR="00A606B5">
          <w:rPr>
            <w:rFonts w:ascii="Google Sans" w:eastAsia="Times New Roman" w:hAnsi="Google Sans"/>
            <w:sz w:val="24"/>
            <w:szCs w:val="24"/>
          </w:rPr>
          <w:t>at least one</w:t>
        </w:r>
      </w:ins>
      <w:ins w:id="185" w:author="Abdul Ahad" w:date="2019-10-06T20:29:00Z">
        <w:r w:rsidR="00A606B5">
          <w:rPr>
            <w:rFonts w:ascii="Google Sans" w:eastAsia="Times New Roman" w:hAnsi="Google Sans"/>
            <w:sz w:val="24"/>
            <w:szCs w:val="24"/>
          </w:rPr>
          <w:t xml:space="preserve"> node</w:t>
        </w:r>
      </w:ins>
    </w:p>
    <w:p w14:paraId="7E72EF9D" w14:textId="352A3AC3" w:rsidR="00A606B5" w:rsidRDefault="00A606B5">
      <w:pPr>
        <w:divId w:val="610282646"/>
        <w:rPr>
          <w:ins w:id="186" w:author="Abdul Ahad" w:date="2019-10-06T20:35:00Z"/>
          <w:rFonts w:ascii="Google Sans" w:eastAsia="Times New Roman" w:hAnsi="Google Sans"/>
          <w:sz w:val="24"/>
          <w:szCs w:val="24"/>
        </w:rPr>
      </w:pPr>
      <w:ins w:id="187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 xml:space="preserve">When every </w:t>
        </w:r>
      </w:ins>
      <w:ins w:id="188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single </w:t>
        </w:r>
      </w:ins>
      <w:ins w:id="189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computer has a</w:t>
        </w:r>
      </w:ins>
      <w:ins w:id="190" w:author="Abdul Ahad" w:date="2019-10-06T20:29:00Z">
        <w:r>
          <w:rPr>
            <w:rFonts w:ascii="Google Sans" w:eastAsia="Times New Roman" w:hAnsi="Google Sans"/>
            <w:sz w:val="24"/>
            <w:szCs w:val="24"/>
          </w:rPr>
          <w:t xml:space="preserve"> connection </w:t>
        </w:r>
      </w:ins>
      <w:ins w:id="191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with each other</w:t>
        </w:r>
      </w:ins>
      <w:ins w:id="192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 computer</w:t>
        </w:r>
      </w:ins>
      <w:ins w:id="193" w:author="Abdul Ahad" w:date="2019-10-06T20:30:00Z">
        <w:r>
          <w:rPr>
            <w:rFonts w:ascii="Google Sans" w:eastAsia="Times New Roman" w:hAnsi="Google Sans"/>
            <w:sz w:val="24"/>
            <w:szCs w:val="24"/>
          </w:rPr>
          <w:t xml:space="preserve">, it is called a </w:t>
        </w:r>
      </w:ins>
      <w:ins w:id="194" w:author="Abdul Ahad" w:date="2019-10-06T20:31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full mesh topology</w:t>
        </w:r>
      </w:ins>
      <w:ins w:id="195" w:author="Abdul Ahad" w:date="2019-10-06T20:32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 xml:space="preserve">. </w:t>
        </w:r>
      </w:ins>
      <w:ins w:id="196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>To find the number of computers, you can use</w:t>
        </w:r>
      </w:ins>
      <w:ins w:id="197" w:author="Abdul Ahad" w:date="2019-10-07T07:46:00Z">
        <w:r w:rsidR="00971CD3">
          <w:rPr>
            <w:rFonts w:ascii="Google Sans" w:eastAsia="Times New Roman" w:hAnsi="Google Sans"/>
            <w:sz w:val="24"/>
            <w:szCs w:val="24"/>
          </w:rPr>
          <w:t>:</w:t>
        </w:r>
      </w:ins>
      <w:ins w:id="198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 xml:space="preserve"> </w:t>
        </w:r>
      </w:ins>
      <w:ins w:id="199" w:author="Abdul Ahad" w:date="2019-10-06T20:35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n(n-1)/2.</w:t>
        </w:r>
      </w:ins>
    </w:p>
    <w:p w14:paraId="67ACCED6" w14:textId="0D0094DD" w:rsidR="00A606B5" w:rsidRDefault="00A606B5" w:rsidP="00A606B5">
      <w:pPr>
        <w:divId w:val="610282646"/>
        <w:rPr>
          <w:ins w:id="200" w:author="Abdul Ahad" w:date="2019-10-06T20:36:00Z"/>
          <w:rFonts w:ascii="Google Sans" w:eastAsia="Times New Roman" w:hAnsi="Google Sans"/>
          <w:sz w:val="24"/>
          <w:szCs w:val="24"/>
        </w:rPr>
      </w:pPr>
      <w:ins w:id="201" w:author="Abdul Ahad" w:date="2019-10-06T20:36:00Z">
        <w:r w:rsidRPr="00A606B5">
          <w:rPr>
            <w:rFonts w:ascii="Google Sans" w:eastAsia="Times New Roman" w:hAnsi="Google Sans"/>
            <w:sz w:val="24"/>
            <w:szCs w:val="24"/>
            <w:rPrChange w:id="202" w:author="Abdul Ahad" w:date="2019-10-06T20:36:00Z">
              <w:rPr/>
            </w:rPrChange>
          </w:rPr>
          <w:t xml:space="preserve">In a </w:t>
        </w:r>
        <w:r w:rsidRPr="00A606B5">
          <w:rPr>
            <w:rFonts w:ascii="Google Sans" w:eastAsia="Times New Roman" w:hAnsi="Google Sans"/>
            <w:b/>
            <w:bCs/>
            <w:i/>
            <w:iCs/>
            <w:sz w:val="24"/>
            <w:szCs w:val="24"/>
            <w:rPrChange w:id="203" w:author="Abdul Ahad" w:date="2019-10-06T20:36:00Z">
              <w:rPr>
                <w:i/>
                <w:iCs/>
              </w:rPr>
            </w:rPrChange>
          </w:rPr>
          <w:t>partially connected mesh topology</w:t>
        </w:r>
        <w:r w:rsidRPr="00A606B5">
          <w:rPr>
            <w:rFonts w:ascii="Google Sans" w:eastAsia="Times New Roman" w:hAnsi="Google Sans"/>
            <w:sz w:val="24"/>
            <w:szCs w:val="24"/>
            <w:rPrChange w:id="204" w:author="Abdul Ahad" w:date="2019-10-06T20:36:00Z">
              <w:rPr/>
            </w:rPrChange>
          </w:rPr>
          <w:t>, at least two of the computers in the network have connections to multiple other computers</w:t>
        </w:r>
        <w:r>
          <w:rPr>
            <w:rFonts w:ascii="Google Sans" w:eastAsia="Times New Roman" w:hAnsi="Google Sans"/>
            <w:sz w:val="24"/>
            <w:szCs w:val="24"/>
          </w:rPr>
          <w:t>.</w:t>
        </w:r>
      </w:ins>
    </w:p>
    <w:p w14:paraId="6A5B9C21" w14:textId="7DD18140" w:rsidR="00A606B5" w:rsidRPr="00A606B5" w:rsidRDefault="00A606B5">
      <w:pPr>
        <w:divId w:val="610282646"/>
        <w:rPr>
          <w:ins w:id="205" w:author="Abdul Ahad" w:date="2019-10-06T20:03:00Z"/>
          <w:rFonts w:ascii="Google Sans" w:eastAsia="Times New Roman" w:hAnsi="Google Sans"/>
          <w:sz w:val="8"/>
          <w:szCs w:val="8"/>
          <w:rPrChange w:id="206" w:author="Abdul Ahad" w:date="2019-10-06T20:36:00Z">
            <w:rPr>
              <w:ins w:id="207" w:author="Abdul Ahad" w:date="2019-10-06T20:03:00Z"/>
              <w:rFonts w:ascii="Varela" w:eastAsia="Times New Roman" w:hAnsi="Varela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95" w:rsidRPr="00F81D55" w14:paraId="1DA3DF39" w14:textId="77777777" w:rsidTr="00491FEB">
        <w:trPr>
          <w:divId w:val="610282646"/>
          <w:ins w:id="208" w:author="Abdul Ahad" w:date="2019-10-06T20:03:00Z"/>
        </w:trPr>
        <w:tc>
          <w:tcPr>
            <w:tcW w:w="9350" w:type="dxa"/>
            <w:gridSpan w:val="2"/>
          </w:tcPr>
          <w:p w14:paraId="15594B21" w14:textId="06790720" w:rsidR="00B51095" w:rsidRPr="004654D0" w:rsidRDefault="00B51095">
            <w:pPr>
              <w:jc w:val="center"/>
              <w:rPr>
                <w:ins w:id="209" w:author="Abdul Ahad" w:date="2019-10-06T20:03:00Z"/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210" w:author="Abdul Ahad" w:date="2019-10-06T20:45:00Z">
                  <w:rPr>
                    <w:ins w:id="211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12" w:author="Abdul Ahad" w:date="2019-10-06T20:04:00Z">
                <w:pPr/>
              </w:pPrChange>
            </w:pPr>
            <w:ins w:id="213" w:author="Abdul Ahad" w:date="2019-10-06T20:0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214" w:author="Abdul Ahad" w:date="2019-10-06T20:45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Mesh</w:t>
              </w:r>
            </w:ins>
          </w:p>
        </w:tc>
      </w:tr>
      <w:tr w:rsidR="00B51095" w:rsidRPr="00F81D55" w14:paraId="7014BBBA" w14:textId="77777777" w:rsidTr="00B51095">
        <w:trPr>
          <w:divId w:val="610282646"/>
          <w:ins w:id="215" w:author="Abdul Ahad" w:date="2019-10-06T20:03:00Z"/>
        </w:trPr>
        <w:tc>
          <w:tcPr>
            <w:tcW w:w="4675" w:type="dxa"/>
          </w:tcPr>
          <w:p w14:paraId="32B743F5" w14:textId="39EA54AB" w:rsidR="00B51095" w:rsidRPr="00184932" w:rsidRDefault="00B51095">
            <w:pPr>
              <w:jc w:val="center"/>
              <w:rPr>
                <w:ins w:id="216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17" w:author="Abdul Ahad" w:date="2019-10-07T08:44:00Z">
                  <w:rPr>
                    <w:ins w:id="218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19" w:author="Abdul Ahad" w:date="2019-10-06T20:46:00Z">
                <w:pPr/>
              </w:pPrChange>
            </w:pPr>
            <w:ins w:id="220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1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BB6D4F6" w14:textId="3FAF31F9" w:rsidR="00B51095" w:rsidRPr="00184932" w:rsidRDefault="00B51095">
            <w:pPr>
              <w:jc w:val="center"/>
              <w:rPr>
                <w:ins w:id="222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23" w:author="Abdul Ahad" w:date="2019-10-07T08:44:00Z">
                  <w:rPr>
                    <w:ins w:id="224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25" w:author="Abdul Ahad" w:date="2019-10-06T20:46:00Z">
                <w:pPr/>
              </w:pPrChange>
            </w:pPr>
            <w:ins w:id="226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7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B51095" w:rsidRPr="00F81D55" w14:paraId="189E5CEE" w14:textId="77777777" w:rsidTr="00B51095">
        <w:trPr>
          <w:divId w:val="610282646"/>
          <w:ins w:id="228" w:author="Abdul Ahad" w:date="2019-10-06T20:03:00Z"/>
        </w:trPr>
        <w:tc>
          <w:tcPr>
            <w:tcW w:w="4675" w:type="dxa"/>
          </w:tcPr>
          <w:p w14:paraId="6672D105" w14:textId="62253D1F" w:rsidR="00B51095" w:rsidRPr="00184932" w:rsidRDefault="00B51095">
            <w:pPr>
              <w:rPr>
                <w:ins w:id="229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30" w:author="Abdul Ahad" w:date="2019-10-07T08:44:00Z">
                  <w:rPr>
                    <w:ins w:id="231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32" w:author="Abdul Ahad" w:date="2019-10-06T20:1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3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Can manage high amounts of data as many devices can </w:t>
              </w:r>
            </w:ins>
            <w:ins w:id="234" w:author="Abdul Ahad" w:date="2019-10-06T20:18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transmit </w:t>
              </w:r>
            </w:ins>
            <w:ins w:id="236" w:author="Abdul Ahad" w:date="2019-10-06T20:19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7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data simultaneously </w:t>
              </w:r>
            </w:ins>
          </w:p>
        </w:tc>
        <w:tc>
          <w:tcPr>
            <w:tcW w:w="4675" w:type="dxa"/>
          </w:tcPr>
          <w:p w14:paraId="5DC98FCC" w14:textId="1FDC0BB9" w:rsidR="00B51095" w:rsidRPr="00184932" w:rsidRDefault="00B51095">
            <w:pPr>
              <w:rPr>
                <w:ins w:id="238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39" w:author="Abdul Ahad" w:date="2019-10-07T08:44:00Z">
                  <w:rPr>
                    <w:ins w:id="240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41" w:author="Abdul Ahad" w:date="2019-10-06T20:1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2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High </w:t>
              </w:r>
            </w:ins>
            <w:ins w:id="243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cost compared to other </w:t>
              </w:r>
            </w:ins>
            <w:ins w:id="245" w:author="Abdul Ahad" w:date="2019-10-07T07:49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6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types of </w:t>
              </w:r>
            </w:ins>
            <w:ins w:id="247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networks</w:t>
              </w:r>
            </w:ins>
          </w:p>
        </w:tc>
      </w:tr>
      <w:tr w:rsidR="00B51095" w:rsidRPr="00F81D55" w14:paraId="58AF78DF" w14:textId="77777777" w:rsidTr="00B51095">
        <w:trPr>
          <w:divId w:val="610282646"/>
          <w:ins w:id="249" w:author="Abdul Ahad" w:date="2019-10-06T20:03:00Z"/>
        </w:trPr>
        <w:tc>
          <w:tcPr>
            <w:tcW w:w="4675" w:type="dxa"/>
          </w:tcPr>
          <w:p w14:paraId="0E5FC572" w14:textId="1152D584" w:rsidR="00B51095" w:rsidRPr="00184932" w:rsidRDefault="00F81D55">
            <w:pPr>
              <w:rPr>
                <w:ins w:id="250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51" w:author="Abdul Ahad" w:date="2019-10-07T08:44:00Z">
                  <w:rPr>
                    <w:ins w:id="25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53" w:author="Abdul Ahad" w:date="2019-10-06T20:2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Unlike ring networks, adding or removing devices in mesh networks does not disrupt the </w:t>
              </w:r>
            </w:ins>
            <w:ins w:id="255" w:author="Abdul Ahad" w:date="2019-10-06T20:2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6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tr</w:t>
              </w:r>
            </w:ins>
            <w:ins w:id="257" w:author="Abdul Ahad" w:date="2019-10-06T20:22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ansmission between other devices</w:t>
              </w:r>
            </w:ins>
          </w:p>
        </w:tc>
        <w:tc>
          <w:tcPr>
            <w:tcW w:w="4675" w:type="dxa"/>
          </w:tcPr>
          <w:p w14:paraId="0B26559F" w14:textId="675DE1E4" w:rsidR="00B51095" w:rsidRPr="00184932" w:rsidRDefault="00B51095">
            <w:pPr>
              <w:rPr>
                <w:ins w:id="259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60" w:author="Abdul Ahad" w:date="2019-10-07T08:44:00Z">
                  <w:rPr>
                    <w:ins w:id="261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62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3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Building and maintaining it is time</w:t>
              </w:r>
            </w:ins>
            <w:ins w:id="264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5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>-</w:t>
              </w:r>
            </w:ins>
            <w:ins w:id="266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7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consuming</w:t>
              </w:r>
            </w:ins>
          </w:p>
        </w:tc>
      </w:tr>
      <w:tr w:rsidR="00B51095" w:rsidRPr="00F81D55" w14:paraId="3D7E79CE" w14:textId="77777777" w:rsidTr="00B51095">
        <w:trPr>
          <w:divId w:val="610282646"/>
          <w:ins w:id="268" w:author="Abdul Ahad" w:date="2019-10-06T20:03:00Z"/>
        </w:trPr>
        <w:tc>
          <w:tcPr>
            <w:tcW w:w="4675" w:type="dxa"/>
          </w:tcPr>
          <w:p w14:paraId="5EBCE11F" w14:textId="587FBBF0" w:rsidR="00B51095" w:rsidRPr="00184932" w:rsidRDefault="00F81D55">
            <w:pPr>
              <w:rPr>
                <w:ins w:id="269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70" w:author="Abdul Ahad" w:date="2019-10-07T08:44:00Z">
                  <w:rPr>
                    <w:ins w:id="271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72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3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 failure in one device does</w:t>
              </w:r>
            </w:ins>
            <w:ins w:id="274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5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no</w:t>
              </w:r>
            </w:ins>
            <w:ins w:id="276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7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 break the whole network</w:t>
              </w:r>
            </w:ins>
            <w:ins w:id="278" w:author="Abdul Ahad" w:date="2019-10-07T08:07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9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</w:t>
              </w:r>
            </w:ins>
            <w:ins w:id="280" w:author="Abdul Ahad" w:date="2019-10-07T08:08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1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reliable </w:t>
              </w:r>
            </w:ins>
          </w:p>
        </w:tc>
        <w:tc>
          <w:tcPr>
            <w:tcW w:w="4675" w:type="dxa"/>
          </w:tcPr>
          <w:p w14:paraId="0F154180" w14:textId="2AE63F43" w:rsidR="00B51095" w:rsidRPr="00184932" w:rsidRDefault="00F81D55">
            <w:pPr>
              <w:rPr>
                <w:ins w:id="282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83" w:author="Abdul Ahad" w:date="2019-10-07T08:44:00Z">
                  <w:rPr>
                    <w:ins w:id="284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85" w:author="Abdul Ahad" w:date="2019-10-06T20:28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6" w:author="Abdul Ahad" w:date="2019-10-07T08:44:00Z">
                    <w:rPr/>
                  </w:rPrChange>
                </w:rPr>
                <w:t>The chance of redundant connections is high, which adds to the high costs and potential for reduced efficiency.</w:t>
              </w:r>
            </w:ins>
          </w:p>
        </w:tc>
      </w:tr>
    </w:tbl>
    <w:p w14:paraId="2E144DA4" w14:textId="77777777" w:rsidR="00563AAB" w:rsidRDefault="00563AAB" w:rsidP="004654D0">
      <w:pPr>
        <w:divId w:val="1025061028"/>
        <w:rPr>
          <w:rFonts w:ascii="Google Sans" w:hAnsi="Google Sans"/>
          <w:b/>
          <w:bCs/>
          <w:sz w:val="24"/>
          <w:szCs w:val="24"/>
        </w:rPr>
      </w:pPr>
    </w:p>
    <w:p w14:paraId="21C71E67" w14:textId="77777777" w:rsidR="00563AAB" w:rsidRDefault="00563AAB" w:rsidP="004654D0">
      <w:pPr>
        <w:divId w:val="1025061028"/>
        <w:rPr>
          <w:rFonts w:ascii="Google Sans" w:hAnsi="Google Sans"/>
          <w:b/>
          <w:bCs/>
          <w:sz w:val="24"/>
          <w:szCs w:val="24"/>
        </w:rPr>
      </w:pPr>
    </w:p>
    <w:p w14:paraId="39230EBF" w14:textId="5DEE3847" w:rsidR="00207DA9" w:rsidRDefault="00207DA9">
      <w:pPr>
        <w:rPr>
          <w:rFonts w:ascii="Google Sans" w:hAnsi="Google Sans"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br w:type="page"/>
      </w:r>
    </w:p>
    <w:p w14:paraId="6C633CFC" w14:textId="10F9887C" w:rsidR="004654D0" w:rsidRDefault="000D5E73" w:rsidP="00563AAB">
      <w:pPr>
        <w:divId w:val="1025061028"/>
        <w:rPr>
          <w:ins w:id="287" w:author="Abdul Ahad" w:date="2019-10-06T20:43:00Z"/>
          <w:rFonts w:eastAsia="Times New Roman"/>
          <w:sz w:val="24"/>
          <w:szCs w:val="24"/>
        </w:rPr>
      </w:pPr>
      <w:ins w:id="288" w:author="Abdul Ahad" w:date="2019-10-06T20:42:00Z">
        <w:r>
          <w:rPr>
            <w:rFonts w:eastAsia="Times New Roman"/>
            <w:noProof/>
          </w:rPr>
          <w:lastRenderedPageBreak/>
          <w:drawing>
            <wp:anchor distT="0" distB="0" distL="114300" distR="114300" simplePos="0" relativeHeight="251661312" behindDoc="0" locked="0" layoutInCell="1" allowOverlap="1" wp14:anchorId="5A8596E8" wp14:editId="5BFCE498">
              <wp:simplePos x="0" y="0"/>
              <wp:positionH relativeFrom="margin">
                <wp:align>right</wp:align>
              </wp:positionH>
              <wp:positionV relativeFrom="paragraph">
                <wp:posOffset>187042</wp:posOffset>
              </wp:positionV>
              <wp:extent cx="2119630" cy="2052320"/>
              <wp:effectExtent l="0" t="0" r="0" b="0"/>
              <wp:wrapSquare wrapText="bothSides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9630" cy="205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89" w:author="Abdul Ahad" w:date="2019-10-06T20:38:00Z">
        <w:r w:rsidR="00A606B5" w:rsidRPr="004654D0">
          <w:rPr>
            <w:rFonts w:ascii="Google Sans" w:hAnsi="Google Sans"/>
            <w:b/>
            <w:bCs/>
            <w:sz w:val="24"/>
            <w:szCs w:val="24"/>
            <w:rPrChange w:id="290" w:author="Abdul Ahad" w:date="2019-10-06T20:39:00Z">
              <w:rPr>
                <w:rFonts w:ascii="Varela" w:hAnsi="Varela"/>
              </w:rPr>
            </w:rPrChange>
          </w:rPr>
          <w:t>Star Topology</w:t>
        </w:r>
        <w:r w:rsidR="004654D0" w:rsidRPr="004654D0">
          <w:rPr>
            <w:rFonts w:ascii="Google Sans" w:hAnsi="Google Sans"/>
            <w:b/>
            <w:bCs/>
            <w:sz w:val="24"/>
            <w:szCs w:val="24"/>
            <w:rPrChange w:id="291" w:author="Abdul Ahad" w:date="2019-10-06T20:40:00Z">
              <w:rPr>
                <w:rFonts w:ascii="Varela" w:hAnsi="Varela"/>
              </w:rPr>
            </w:rPrChange>
          </w:rPr>
          <w:t>:</w:t>
        </w:r>
      </w:ins>
      <w:ins w:id="292" w:author="Abdul Ahad" w:date="2019-10-06T20:39:00Z">
        <w:r w:rsidR="004654D0" w:rsidRPr="004654D0">
          <w:rPr>
            <w:rFonts w:ascii="Google Sans" w:hAnsi="Google Sans"/>
            <w:b/>
            <w:bCs/>
            <w:sz w:val="24"/>
            <w:szCs w:val="24"/>
          </w:rPr>
          <w:t xml:space="preserve"> </w:t>
        </w:r>
        <w:r w:rsidR="004654D0" w:rsidRPr="004654D0">
          <w:rPr>
            <w:rFonts w:ascii="Google Sans" w:eastAsia="Times New Roman" w:hAnsi="Google Sans"/>
            <w:sz w:val="24"/>
            <w:szCs w:val="24"/>
            <w:rPrChange w:id="293" w:author="Abdul Ahad" w:date="2019-10-06T20:40:00Z">
              <w:rPr>
                <w:rFonts w:eastAsia="Times New Roman"/>
                <w:sz w:val="24"/>
                <w:szCs w:val="24"/>
              </w:rPr>
            </w:rPrChange>
          </w:rPr>
          <w:t xml:space="preserve">every </w:t>
        </w:r>
      </w:ins>
      <w:ins w:id="294" w:author="Abdul Ahad" w:date="2019-10-06T20:41:00Z">
        <w:r w:rsidR="004654D0">
          <w:rPr>
            <w:rFonts w:ascii="Google Sans" w:eastAsia="Times New Roman" w:hAnsi="Google Sans"/>
            <w:sz w:val="24"/>
            <w:szCs w:val="24"/>
          </w:rPr>
          <w:t>computer is connected to a central</w:t>
        </w:r>
      </w:ins>
      <w:ins w:id="295" w:author="Abdul Ahad" w:date="2019-10-06T20:42:00Z">
        <w:r w:rsidR="004654D0">
          <w:rPr>
            <w:rFonts w:ascii="Google Sans" w:eastAsia="Times New Roman" w:hAnsi="Google Sans"/>
            <w:sz w:val="24"/>
            <w:szCs w:val="24"/>
          </w:rPr>
          <w:t xml:space="preserve"> hub</w:t>
        </w:r>
      </w:ins>
    </w:p>
    <w:p w14:paraId="0DE7CE22" w14:textId="77777777" w:rsidR="004654D0" w:rsidRPr="004654D0" w:rsidRDefault="004654D0" w:rsidP="004654D0">
      <w:pPr>
        <w:divId w:val="1025061028"/>
        <w:rPr>
          <w:ins w:id="296" w:author="Abdul Ahad" w:date="2019-10-06T20:43:00Z"/>
          <w:rFonts w:eastAsia="Times New Roman"/>
          <w:sz w:val="24"/>
          <w:szCs w:val="24"/>
        </w:rPr>
      </w:pPr>
      <w:ins w:id="297" w:author="Abdul Ahad" w:date="2019-10-06T20:43:00Z">
        <w:r>
          <w:rPr>
            <w:rFonts w:eastAsia="Times New Roman"/>
          </w:rPr>
          <w:t xml:space="preserve">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4D0" w14:paraId="4BB222F5" w14:textId="77777777" w:rsidTr="00144903">
        <w:trPr>
          <w:divId w:val="1025061028"/>
          <w:ins w:id="298" w:author="Abdul Ahad" w:date="2019-10-06T20:43:00Z"/>
        </w:trPr>
        <w:tc>
          <w:tcPr>
            <w:tcW w:w="9350" w:type="dxa"/>
            <w:gridSpan w:val="2"/>
          </w:tcPr>
          <w:p w14:paraId="532BA051" w14:textId="464BACC2" w:rsidR="004654D0" w:rsidRPr="004654D0" w:rsidRDefault="004654D0">
            <w:pPr>
              <w:jc w:val="center"/>
              <w:rPr>
                <w:ins w:id="299" w:author="Abdul Ahad" w:date="2019-10-06T20:43:00Z"/>
                <w:rFonts w:ascii="Cabin" w:eastAsia="Times New Roman" w:hAnsi="Cabin"/>
                <w:sz w:val="32"/>
                <w:szCs w:val="32"/>
                <w:rPrChange w:id="300" w:author="Abdul Ahad" w:date="2019-10-06T20:46:00Z">
                  <w:rPr>
                    <w:ins w:id="301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02" w:author="Abdul Ahad" w:date="2019-10-06T20:46:00Z">
                <w:pPr/>
              </w:pPrChange>
            </w:pPr>
            <w:ins w:id="303" w:author="Abdul Ahad" w:date="2019-10-06T20:43:00Z">
              <w:r w:rsidRPr="004654D0">
                <w:rPr>
                  <w:rFonts w:ascii="Cabin" w:eastAsia="Times New Roman" w:hAnsi="Cabin"/>
                  <w:sz w:val="32"/>
                  <w:szCs w:val="32"/>
                  <w:rPrChange w:id="304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Star</w:t>
              </w:r>
            </w:ins>
          </w:p>
        </w:tc>
      </w:tr>
      <w:tr w:rsidR="004654D0" w14:paraId="4138BD57" w14:textId="77777777" w:rsidTr="004654D0">
        <w:trPr>
          <w:divId w:val="1025061028"/>
          <w:ins w:id="305" w:author="Abdul Ahad" w:date="2019-10-06T20:43:00Z"/>
        </w:trPr>
        <w:tc>
          <w:tcPr>
            <w:tcW w:w="4675" w:type="dxa"/>
          </w:tcPr>
          <w:p w14:paraId="0BF4018D" w14:textId="745375C9" w:rsidR="004654D0" w:rsidRPr="004654D0" w:rsidRDefault="004654D0">
            <w:pPr>
              <w:jc w:val="center"/>
              <w:rPr>
                <w:ins w:id="306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07" w:author="Abdul Ahad" w:date="2019-10-06T20:46:00Z">
                  <w:rPr>
                    <w:ins w:id="308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09" w:author="Abdul Ahad" w:date="2019-10-06T20:46:00Z">
                <w:pPr/>
              </w:pPrChange>
            </w:pPr>
            <w:ins w:id="310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1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2AEC2AF5" w14:textId="217C558A" w:rsidR="004654D0" w:rsidRPr="004654D0" w:rsidRDefault="004654D0">
            <w:pPr>
              <w:jc w:val="center"/>
              <w:rPr>
                <w:ins w:id="312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13" w:author="Abdul Ahad" w:date="2019-10-06T20:46:00Z">
                  <w:rPr>
                    <w:ins w:id="314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15" w:author="Abdul Ahad" w:date="2019-10-06T20:46:00Z">
                <w:pPr/>
              </w:pPrChange>
            </w:pPr>
            <w:ins w:id="316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7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4654D0" w14:paraId="367C2FA0" w14:textId="77777777" w:rsidTr="004654D0">
        <w:trPr>
          <w:divId w:val="1025061028"/>
          <w:ins w:id="318" w:author="Abdul Ahad" w:date="2019-10-06T20:43:00Z"/>
        </w:trPr>
        <w:tc>
          <w:tcPr>
            <w:tcW w:w="4675" w:type="dxa"/>
          </w:tcPr>
          <w:p w14:paraId="38C47F42" w14:textId="496EE810" w:rsidR="004654D0" w:rsidRPr="00184932" w:rsidRDefault="004654D0" w:rsidP="004654D0">
            <w:pPr>
              <w:rPr>
                <w:ins w:id="319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0" w:author="Abdul Ahad" w:date="2019-10-07T08:44:00Z">
                  <w:rPr>
                    <w:ins w:id="321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2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2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If one node or its connection breaks, it does not affect the other computers nor their connections</w:t>
              </w:r>
            </w:ins>
          </w:p>
        </w:tc>
        <w:tc>
          <w:tcPr>
            <w:tcW w:w="4675" w:type="dxa"/>
          </w:tcPr>
          <w:p w14:paraId="6552D9D8" w14:textId="14479E7B" w:rsidR="004654D0" w:rsidRPr="00184932" w:rsidRDefault="004654D0" w:rsidP="004654D0">
            <w:pPr>
              <w:rPr>
                <w:ins w:id="324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5" w:author="Abdul Ahad" w:date="2019-10-07T08:44:00Z">
                  <w:rPr>
                    <w:ins w:id="326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7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28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Expensive due to the number and length of cables needed to wire each host to the central hub</w:t>
              </w:r>
            </w:ins>
          </w:p>
        </w:tc>
      </w:tr>
      <w:tr w:rsidR="004654D0" w14:paraId="63A3B302" w14:textId="77777777" w:rsidTr="004654D0">
        <w:trPr>
          <w:divId w:val="1025061028"/>
          <w:ins w:id="329" w:author="Abdul Ahad" w:date="2019-10-06T20:43:00Z"/>
        </w:trPr>
        <w:tc>
          <w:tcPr>
            <w:tcW w:w="4675" w:type="dxa"/>
          </w:tcPr>
          <w:p w14:paraId="553BE624" w14:textId="01E51CCB" w:rsidR="004654D0" w:rsidRPr="00184932" w:rsidRDefault="004654D0" w:rsidP="004654D0">
            <w:pPr>
              <w:rPr>
                <w:ins w:id="330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31" w:author="Abdul Ahad" w:date="2019-10-07T08:44:00Z">
                  <w:rPr>
                    <w:ins w:id="332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33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Works well under heavy load</w:t>
              </w:r>
            </w:ins>
          </w:p>
        </w:tc>
        <w:tc>
          <w:tcPr>
            <w:tcW w:w="4675" w:type="dxa"/>
          </w:tcPr>
          <w:p w14:paraId="75F8C4D2" w14:textId="2ED77FC2" w:rsidR="004654D0" w:rsidRPr="00184932" w:rsidRDefault="004654D0" w:rsidP="004654D0">
            <w:pPr>
              <w:rPr>
                <w:ins w:id="335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36" w:author="Abdul Ahad" w:date="2019-10-07T08:44:00Z">
                  <w:rPr>
                    <w:ins w:id="337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38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9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The central hub is a 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0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begin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1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instrText xml:space="preserve"> HYPERLINK 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AA3AEEAQQBGAEUANwA3ADcAQQBGADYAQgA3ADYAQgAiACAAdABzAD0AIgAwACIAIABzAGwAPQAiAHQAcgB1AGUAIgAgAGUAdAA9ACIARgByAGUAZQAiACAAYQBkAD0AIgAyADAAMQA4AC0AMQAyAC0AMQAzAFQAMQA0ADoANAA5ADoAMgA4AFoAIgAgAHMAZAA9ACIAMgAwADEAOAAtADEAMgAtADEAMwAiACAAdABlAD0AIgAyADAAMQA5AC0AMQAyAC0AMQAzAFQAMQA0ADoANAA5ADoAMgA5AFoAIgAgAHMAcwA9ACIAMAAiACAALwA%2BADwAZAA%2BAGcAegBVAFEANQBKAEUAOABQAEcANgArAGQAawB0AHIANgA0ADUANQBEADYARwBhAEYASwAyAFgARgBrAGYAUQBqAHkAcwBIAGEAMABTADIASQA3AE0APQA8AC8AZAA%2BADwALwByAD4A&amp;_host_Info=Word$Win32$16.01$en-US$$$$0" \o "Single point of failure" </w:instrTex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2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separate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3" w:author="Abdul Ahad" w:date="2019-10-07T08:44:00Z">
                    <w:rPr>
                      <w:rStyle w:val="Hyperlink"/>
                      <w:rFonts w:ascii="Segoe UI" w:hAnsi="Segoe UI" w:cs="Segoe UI"/>
                      <w:sz w:val="18"/>
                      <w:szCs w:val="18"/>
                    </w:rPr>
                  </w:rPrChange>
                </w:rPr>
                <w:t>single point of failure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end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5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for the</w:t>
              </w:r>
            </w:ins>
            <w:ins w:id="346" w:author="Abdul Ahad" w:date="2019-10-07T08:31:00Z">
              <w:r w:rsidR="0010694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7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whole</w:t>
              </w:r>
            </w:ins>
            <w:ins w:id="348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9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network</w:t>
              </w:r>
            </w:ins>
            <w:ins w:id="350" w:author="Abdul Ahad" w:date="2019-10-07T08:21:00Z">
              <w:r w:rsidR="007513A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1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unreliable </w:t>
              </w:r>
            </w:ins>
          </w:p>
        </w:tc>
      </w:tr>
      <w:tr w:rsidR="007513AB" w14:paraId="15897615" w14:textId="77777777" w:rsidTr="004654D0">
        <w:trPr>
          <w:divId w:val="1025061028"/>
          <w:ins w:id="352" w:author="Abdul Ahad" w:date="2019-10-07T08:29:00Z"/>
        </w:trPr>
        <w:tc>
          <w:tcPr>
            <w:tcW w:w="4675" w:type="dxa"/>
          </w:tcPr>
          <w:p w14:paraId="50FDEF3C" w14:textId="1F629161" w:rsidR="007513AB" w:rsidRPr="00184932" w:rsidRDefault="007513AB" w:rsidP="004654D0">
            <w:pPr>
              <w:rPr>
                <w:ins w:id="353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54" w:author="Abdul Ahad" w:date="2019-10-07T08:44:00Z">
                  <w:rPr>
                    <w:ins w:id="355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  <w:ins w:id="356" w:author="Abdul Ahad" w:date="2019-10-07T08:29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7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Can easily be expanded </w:t>
              </w:r>
            </w:ins>
          </w:p>
        </w:tc>
        <w:tc>
          <w:tcPr>
            <w:tcW w:w="4675" w:type="dxa"/>
          </w:tcPr>
          <w:p w14:paraId="38CFC370" w14:textId="77777777" w:rsidR="007513AB" w:rsidRPr="00184932" w:rsidRDefault="007513AB" w:rsidP="004654D0">
            <w:pPr>
              <w:rPr>
                <w:ins w:id="358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59" w:author="Abdul Ahad" w:date="2019-10-07T08:44:00Z">
                  <w:rPr>
                    <w:ins w:id="360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</w:p>
        </w:tc>
      </w:tr>
    </w:tbl>
    <w:p w14:paraId="371AC2E8" w14:textId="23AD7ACB" w:rsidR="00DF63E8" w:rsidDel="0010694B" w:rsidRDefault="0010694B" w:rsidP="00DF63E8">
      <w:pPr>
        <w:rPr>
          <w:del w:id="361" w:author="Abdul Ahad" w:date="2019-10-07T08:01:00Z"/>
          <w:rFonts w:ascii="Varela" w:hAnsi="Varela"/>
          <w:b/>
          <w:bCs/>
        </w:rPr>
      </w:pPr>
      <w:ins w:id="362" w:author="Abdul Ahad" w:date="2019-10-07T08:36:00Z">
        <w:r w:rsidRPr="0010694B">
          <w:rPr>
            <w:rFonts w:ascii="Google Sans" w:hAnsi="Google Sans"/>
            <w:b/>
            <w:bCs/>
            <w:sz w:val="24"/>
            <w:szCs w:val="24"/>
            <w:rPrChange w:id="363" w:author="Abdul Ahad" w:date="2019-10-07T08:36:00Z">
              <w:rPr>
                <w:rFonts w:ascii="Varela" w:hAnsi="Varela"/>
                <w:b/>
                <w:bCs/>
              </w:rPr>
            </w:rPrChange>
          </w:rPr>
          <w:t>Transmission medium/media:</w:t>
        </w:r>
        <w:r>
          <w:rPr>
            <w:rFonts w:ascii="Varela" w:hAnsi="Varela"/>
            <w:b/>
            <w:bCs/>
          </w:rPr>
          <w:t xml:space="preserve"> </w:t>
        </w:r>
      </w:ins>
    </w:p>
    <w:p w14:paraId="26248AA7" w14:textId="62E7EB21" w:rsidR="0010694B" w:rsidRDefault="0010694B" w:rsidP="00DF63E8">
      <w:pPr>
        <w:rPr>
          <w:ins w:id="364" w:author="Abdul Ahad" w:date="2019-10-07T08:36:00Z"/>
          <w:rFonts w:ascii="Varela" w:hAnsi="Varel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94B" w14:paraId="01E317C6" w14:textId="77777777" w:rsidTr="0010694B">
        <w:trPr>
          <w:ins w:id="365" w:author="Abdul Ahad" w:date="2019-10-07T08:36:00Z"/>
        </w:trPr>
        <w:tc>
          <w:tcPr>
            <w:tcW w:w="4675" w:type="dxa"/>
          </w:tcPr>
          <w:p w14:paraId="1BF3F889" w14:textId="390DB926" w:rsidR="0010694B" w:rsidRPr="0010694B" w:rsidRDefault="0010694B">
            <w:pPr>
              <w:rPr>
                <w:ins w:id="366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67" w:author="Abdul Ahad" w:date="2019-10-07T08:40:00Z">
                  <w:rPr>
                    <w:ins w:id="368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69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70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Wired</w:t>
              </w:r>
            </w:ins>
          </w:p>
        </w:tc>
        <w:tc>
          <w:tcPr>
            <w:tcW w:w="4675" w:type="dxa"/>
          </w:tcPr>
          <w:p w14:paraId="79927017" w14:textId="79497EA1" w:rsidR="0010694B" w:rsidRPr="0010694B" w:rsidRDefault="0010694B">
            <w:pPr>
              <w:rPr>
                <w:ins w:id="371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72" w:author="Abdul Ahad" w:date="2019-10-07T08:40:00Z">
                  <w:rPr>
                    <w:ins w:id="373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74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75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Wireless</w:t>
              </w:r>
            </w:ins>
          </w:p>
        </w:tc>
      </w:tr>
      <w:tr w:rsidR="0010694B" w14:paraId="15D30416" w14:textId="77777777" w:rsidTr="0010694B">
        <w:trPr>
          <w:ins w:id="376" w:author="Abdul Ahad" w:date="2019-10-07T08:36:00Z"/>
        </w:trPr>
        <w:tc>
          <w:tcPr>
            <w:tcW w:w="4675" w:type="dxa"/>
          </w:tcPr>
          <w:p w14:paraId="0013AC53" w14:textId="3FFC53F1" w:rsidR="0010694B" w:rsidRPr="00D21407" w:rsidRDefault="0010694B" w:rsidP="00DF63E8">
            <w:pPr>
              <w:rPr>
                <w:ins w:id="377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78" w:author="Abdul Ahad" w:date="2019-10-07T08:41:00Z">
                  <w:rPr>
                    <w:ins w:id="379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80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1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 xml:space="preserve">Ethernet </w:t>
              </w:r>
            </w:ins>
            <w:ins w:id="382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3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cable (RJ45)</w:t>
              </w:r>
            </w:ins>
          </w:p>
        </w:tc>
        <w:tc>
          <w:tcPr>
            <w:tcW w:w="4675" w:type="dxa"/>
          </w:tcPr>
          <w:p w14:paraId="0DC691C6" w14:textId="78EDA11F" w:rsidR="0010694B" w:rsidRPr="00D21407" w:rsidRDefault="0010694B" w:rsidP="00DF63E8">
            <w:pPr>
              <w:rPr>
                <w:ins w:id="384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85" w:author="Abdul Ahad" w:date="2019-10-07T08:41:00Z">
                  <w:rPr>
                    <w:ins w:id="386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87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8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WIFI</w:t>
              </w:r>
            </w:ins>
          </w:p>
        </w:tc>
      </w:tr>
      <w:tr w:rsidR="0010694B" w14:paraId="327E7AD5" w14:textId="77777777" w:rsidTr="0010694B">
        <w:trPr>
          <w:ins w:id="389" w:author="Abdul Ahad" w:date="2019-10-07T08:36:00Z"/>
        </w:trPr>
        <w:tc>
          <w:tcPr>
            <w:tcW w:w="4675" w:type="dxa"/>
          </w:tcPr>
          <w:p w14:paraId="5B507A79" w14:textId="25B5EA26" w:rsidR="0010694B" w:rsidRPr="00D21407" w:rsidRDefault="0010694B" w:rsidP="00DF63E8">
            <w:pPr>
              <w:rPr>
                <w:ins w:id="390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1" w:author="Abdul Ahad" w:date="2019-10-07T08:41:00Z">
                  <w:rPr>
                    <w:ins w:id="392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93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94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Fibre Optic Cable</w:t>
              </w:r>
            </w:ins>
          </w:p>
        </w:tc>
        <w:tc>
          <w:tcPr>
            <w:tcW w:w="4675" w:type="dxa"/>
          </w:tcPr>
          <w:p w14:paraId="3977582D" w14:textId="24154CCD" w:rsidR="0010694B" w:rsidRPr="00D21407" w:rsidRDefault="0010694B" w:rsidP="00DF63E8">
            <w:pPr>
              <w:rPr>
                <w:ins w:id="395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6" w:author="Abdul Ahad" w:date="2019-10-07T08:41:00Z">
                  <w:rPr>
                    <w:ins w:id="397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98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99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Bluetooth</w:t>
              </w:r>
            </w:ins>
          </w:p>
        </w:tc>
      </w:tr>
      <w:tr w:rsidR="0010694B" w14:paraId="1EE642C0" w14:textId="77777777" w:rsidTr="0010694B">
        <w:trPr>
          <w:ins w:id="400" w:author="Abdul Ahad" w:date="2019-10-07T08:36:00Z"/>
        </w:trPr>
        <w:tc>
          <w:tcPr>
            <w:tcW w:w="4675" w:type="dxa"/>
          </w:tcPr>
          <w:p w14:paraId="393B17F8" w14:textId="487C5EA7" w:rsidR="0010694B" w:rsidRPr="00D21407" w:rsidRDefault="0010694B" w:rsidP="00DF63E8">
            <w:pPr>
              <w:rPr>
                <w:ins w:id="401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2" w:author="Abdul Ahad" w:date="2019-10-07T08:41:00Z">
                  <w:rPr>
                    <w:ins w:id="403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04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05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Telephone line</w:t>
              </w:r>
            </w:ins>
          </w:p>
        </w:tc>
        <w:tc>
          <w:tcPr>
            <w:tcW w:w="4675" w:type="dxa"/>
          </w:tcPr>
          <w:p w14:paraId="2B134FB9" w14:textId="6F308D01" w:rsidR="0010694B" w:rsidRPr="00D21407" w:rsidRDefault="0010694B" w:rsidP="00DF63E8">
            <w:pPr>
              <w:rPr>
                <w:ins w:id="406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7" w:author="Abdul Ahad" w:date="2019-10-07T08:41:00Z">
                  <w:rPr>
                    <w:ins w:id="408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09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10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Cellular</w:t>
              </w:r>
            </w:ins>
            <w:ins w:id="411" w:author="Abdul Ahad" w:date="2019-10-07T08:47:00Z">
              <w:r w:rsidR="00184932">
                <w:rPr>
                  <w:rFonts w:ascii="Calibri Light" w:eastAsia="Times New Roman" w:hAnsi="Calibri Light" w:cs="Calibri Light"/>
                  <w:sz w:val="24"/>
                  <w:szCs w:val="24"/>
                </w:rPr>
                <w:t xml:space="preserve"> / gsm</w:t>
              </w:r>
            </w:ins>
          </w:p>
        </w:tc>
      </w:tr>
    </w:tbl>
    <w:p w14:paraId="76342F3F" w14:textId="77777777" w:rsidR="0010694B" w:rsidRPr="007F79E2" w:rsidRDefault="0010694B" w:rsidP="00DF63E8">
      <w:pPr>
        <w:rPr>
          <w:ins w:id="412" w:author="Abdul Ahad" w:date="2019-10-07T08:36:00Z"/>
          <w:rFonts w:ascii="Varela" w:hAnsi="Varela"/>
          <w:b/>
          <w:bCs/>
          <w:rPrChange w:id="413" w:author="Abdul Ahad" w:date="2019-10-06T11:33:00Z">
            <w:rPr>
              <w:ins w:id="414" w:author="Abdul Ahad" w:date="2019-10-07T08:36:00Z"/>
              <w:rFonts w:ascii="Varela" w:hAnsi="Varela"/>
            </w:rPr>
          </w:rPrChange>
        </w:rPr>
      </w:pPr>
    </w:p>
    <w:p w14:paraId="2F15E935" w14:textId="4B05EF68" w:rsidR="00DF63E8" w:rsidRPr="00DF63E8" w:rsidDel="000D5E73" w:rsidRDefault="00DF63E8" w:rsidP="00DF63E8">
      <w:pPr>
        <w:rPr>
          <w:del w:id="415" w:author="Abdul Ahad" w:date="2019-10-07T08:01:00Z"/>
          <w:rFonts w:ascii="Varela" w:hAnsi="Varela"/>
          <w:b/>
          <w:bCs/>
        </w:rPr>
      </w:pPr>
    </w:p>
    <w:p w14:paraId="11A188FD" w14:textId="77777777" w:rsidR="00DF63E8" w:rsidRPr="00DF63E8" w:rsidRDefault="00DF63E8">
      <w:pPr>
        <w:rPr>
          <w:b/>
          <w:bCs/>
        </w:rPr>
      </w:pPr>
    </w:p>
    <w:sectPr w:rsidR="00DF63E8" w:rsidRPr="00D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BC19A" w14:textId="77777777" w:rsidR="00F8713D" w:rsidRDefault="00F8713D" w:rsidP="00975A21">
      <w:pPr>
        <w:spacing w:after="0" w:line="240" w:lineRule="auto"/>
      </w:pPr>
      <w:r>
        <w:separator/>
      </w:r>
    </w:p>
  </w:endnote>
  <w:endnote w:type="continuationSeparator" w:id="0">
    <w:p w14:paraId="3A07EDE8" w14:textId="77777777" w:rsidR="00F8713D" w:rsidRDefault="00F8713D" w:rsidP="0097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Varel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3947B" w14:textId="77777777" w:rsidR="00F8713D" w:rsidRDefault="00F8713D" w:rsidP="00975A21">
      <w:pPr>
        <w:spacing w:after="0" w:line="240" w:lineRule="auto"/>
      </w:pPr>
      <w:r>
        <w:separator/>
      </w:r>
    </w:p>
  </w:footnote>
  <w:footnote w:type="continuationSeparator" w:id="0">
    <w:p w14:paraId="33C17C97" w14:textId="77777777" w:rsidR="00F8713D" w:rsidRDefault="00F8713D" w:rsidP="0097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6F6A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E7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6AE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 Ahad">
    <w15:presenceInfo w15:providerId="Windows Live" w15:userId="47aafe777af6b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Y2sTSyNLYwMzVW0lEKTi0uzszPAykwqQUAA7E1giwAAAA="/>
  </w:docVars>
  <w:rsids>
    <w:rsidRoot w:val="00A56E44"/>
    <w:rsid w:val="00011A88"/>
    <w:rsid w:val="00072A05"/>
    <w:rsid w:val="000A3E8F"/>
    <w:rsid w:val="000D5E73"/>
    <w:rsid w:val="0010694B"/>
    <w:rsid w:val="00184932"/>
    <w:rsid w:val="00207DA9"/>
    <w:rsid w:val="004654D0"/>
    <w:rsid w:val="00563AAB"/>
    <w:rsid w:val="005C46D2"/>
    <w:rsid w:val="00613753"/>
    <w:rsid w:val="007513AB"/>
    <w:rsid w:val="007F79E2"/>
    <w:rsid w:val="008520B1"/>
    <w:rsid w:val="00971CD3"/>
    <w:rsid w:val="00975A21"/>
    <w:rsid w:val="00A56E44"/>
    <w:rsid w:val="00A606B5"/>
    <w:rsid w:val="00A94879"/>
    <w:rsid w:val="00B51095"/>
    <w:rsid w:val="00C00F3E"/>
    <w:rsid w:val="00D009C9"/>
    <w:rsid w:val="00D21407"/>
    <w:rsid w:val="00DF63E8"/>
    <w:rsid w:val="00F81D55"/>
    <w:rsid w:val="00F8713D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EC6"/>
  <w15:chartTrackingRefBased/>
  <w15:docId w15:val="{3DE51D5C-8A11-40C0-A9E1-5BBDAD0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3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79E2"/>
    <w:pPr>
      <w:ind w:left="720"/>
      <w:contextualSpacing/>
    </w:pPr>
  </w:style>
  <w:style w:type="table" w:styleId="TableGrid">
    <w:name w:val="Table Grid"/>
    <w:basedOn w:val="TableNormal"/>
    <w:uiPriority w:val="39"/>
    <w:rsid w:val="007F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F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2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4/47/BusNetwork.svg/600px-BusNetwork.svg.png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upload.wikimedia.org/wikipedia/commons/thumb/d/d0/StarNetwork.svg/600px-StarNetwork.svg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9/97/NetworkTopology-Mesh.svg/600px-NetworkTopology-Mesh.svg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d/db/NetworkTopology-Ring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3E9F86-83DF-4FA9-B6D0-AE6038A9AFF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F1D-A6F7-4524-99CE-3083E1C8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9</cp:revision>
  <dcterms:created xsi:type="dcterms:W3CDTF">2019-10-06T08:15:00Z</dcterms:created>
  <dcterms:modified xsi:type="dcterms:W3CDTF">2021-03-07T10:14:00Z</dcterms:modified>
</cp:coreProperties>
</file>